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14584" w14:textId="6D74B54C" w:rsidR="00EF2B52" w:rsidRDefault="00EF2B52" w:rsidP="000A35E0">
      <w:pPr>
        <w:pStyle w:val="NormalWeb"/>
        <w:spacing w:before="0" w:beforeAutospacing="0" w:after="240" w:afterAutospacing="0"/>
        <w:rPr>
          <w:rFonts w:ascii="Arial" w:hAnsi="Arial" w:cs="Arial"/>
          <w:b/>
          <w:bCs/>
          <w:color w:val="000000" w:themeColor="text1"/>
          <w:sz w:val="22"/>
          <w:szCs w:val="22"/>
        </w:rPr>
      </w:pPr>
      <w:r w:rsidRPr="00B727BE">
        <w:rPr>
          <w:rFonts w:ascii="Arial" w:hAnsi="Arial" w:cs="Arial"/>
          <w:b/>
          <w:bCs/>
          <w:color w:val="000000" w:themeColor="text1"/>
          <w:sz w:val="22"/>
          <w:szCs w:val="22"/>
        </w:rPr>
        <w:t>INTRODUCTION</w:t>
      </w:r>
      <w:r w:rsidR="00521C9C">
        <w:rPr>
          <w:rFonts w:ascii="Arial" w:hAnsi="Arial" w:cs="Arial"/>
          <w:b/>
          <w:bCs/>
          <w:color w:val="000000" w:themeColor="text1"/>
          <w:sz w:val="22"/>
          <w:szCs w:val="22"/>
        </w:rPr>
        <w:t xml:space="preserve"> paragraph outline notes: </w:t>
      </w:r>
    </w:p>
    <w:p w14:paraId="2C8CBF74" w14:textId="484D1133" w:rsidR="003931B7" w:rsidRPr="003931B7" w:rsidRDefault="003931B7" w:rsidP="003931B7">
      <w:pPr>
        <w:pStyle w:val="NormalWeb"/>
        <w:numPr>
          <w:ilvl w:val="0"/>
          <w:numId w:val="1"/>
        </w:numPr>
        <w:spacing w:before="0" w:beforeAutospacing="0" w:after="240" w:afterAutospacing="0"/>
        <w:rPr>
          <w:rFonts w:ascii="Arial" w:hAnsi="Arial" w:cs="Arial"/>
          <w:color w:val="000000" w:themeColor="text1"/>
          <w:sz w:val="22"/>
          <w:szCs w:val="22"/>
        </w:rPr>
      </w:pPr>
      <w:r>
        <w:rPr>
          <w:rFonts w:ascii="Arial" w:hAnsi="Arial" w:cs="Arial"/>
          <w:b/>
          <w:bCs/>
          <w:color w:val="000000" w:themeColor="text1"/>
          <w:sz w:val="22"/>
          <w:szCs w:val="22"/>
        </w:rPr>
        <w:t>AA level resolution important</w:t>
      </w:r>
      <w:r w:rsidR="00462281">
        <w:rPr>
          <w:rFonts w:ascii="Arial" w:hAnsi="Arial" w:cs="Arial"/>
          <w:b/>
          <w:bCs/>
          <w:color w:val="000000" w:themeColor="text1"/>
          <w:sz w:val="22"/>
          <w:szCs w:val="22"/>
        </w:rPr>
        <w:t>, l</w:t>
      </w:r>
      <w:r w:rsidR="00462281">
        <w:rPr>
          <w:rFonts w:ascii="Arial" w:hAnsi="Arial" w:cs="Arial"/>
          <w:b/>
          <w:bCs/>
          <w:color w:val="000000" w:themeColor="text1"/>
          <w:sz w:val="22"/>
          <w:szCs w:val="22"/>
        </w:rPr>
        <w:t>ittle is known about the role of specific amino acids</w:t>
      </w:r>
    </w:p>
    <w:p w14:paraId="0B84A76A" w14:textId="78DB85C2" w:rsidR="003931B7" w:rsidRPr="003931B7" w:rsidRDefault="003931B7" w:rsidP="003931B7">
      <w:pPr>
        <w:pStyle w:val="NormalWeb"/>
        <w:numPr>
          <w:ilvl w:val="0"/>
          <w:numId w:val="1"/>
        </w:numPr>
        <w:spacing w:before="0" w:beforeAutospacing="0" w:after="240" w:afterAutospacing="0"/>
        <w:rPr>
          <w:rFonts w:ascii="Arial" w:hAnsi="Arial" w:cs="Arial"/>
          <w:color w:val="000000" w:themeColor="text1"/>
          <w:sz w:val="22"/>
          <w:szCs w:val="22"/>
        </w:rPr>
      </w:pPr>
      <w:r>
        <w:rPr>
          <w:rFonts w:ascii="Arial" w:hAnsi="Arial" w:cs="Arial"/>
          <w:b/>
          <w:bCs/>
          <w:color w:val="000000" w:themeColor="text1"/>
          <w:sz w:val="22"/>
          <w:szCs w:val="22"/>
        </w:rPr>
        <w:t>(combine 2 and 3)</w:t>
      </w:r>
      <w:r w:rsidR="00462281">
        <w:rPr>
          <w:rFonts w:ascii="Arial" w:hAnsi="Arial" w:cs="Arial"/>
          <w:b/>
          <w:bCs/>
          <w:color w:val="000000" w:themeColor="text1"/>
          <w:sz w:val="22"/>
          <w:szCs w:val="22"/>
        </w:rPr>
        <w:t xml:space="preserve"> </w:t>
      </w:r>
      <w:r>
        <w:rPr>
          <w:rFonts w:ascii="Arial" w:hAnsi="Arial" w:cs="Arial"/>
          <w:b/>
          <w:bCs/>
          <w:color w:val="000000" w:themeColor="text1"/>
          <w:sz w:val="22"/>
          <w:szCs w:val="22"/>
        </w:rPr>
        <w:t xml:space="preserve">consequences of substitutions are poorly understood. </w:t>
      </w:r>
      <w:r w:rsidR="00462281">
        <w:rPr>
          <w:rFonts w:ascii="Arial" w:hAnsi="Arial" w:cs="Arial"/>
          <w:b/>
          <w:bCs/>
          <w:color w:val="000000" w:themeColor="text1"/>
          <w:sz w:val="22"/>
          <w:szCs w:val="22"/>
        </w:rPr>
        <w:t>Increase in available information online has helped identify important AA when there is lack of experimental validation (variant databases and sequence annotation). Score performance depends on what inputs go into prediction. Many types of inputs like conservation (main one), codon constraint, structural, chemical properties... Scores leverage annotations to predict missense pathogenicity</w:t>
      </w:r>
      <w:r>
        <w:rPr>
          <w:rFonts w:ascii="Arial" w:hAnsi="Arial" w:cs="Arial"/>
          <w:b/>
          <w:bCs/>
          <w:color w:val="000000" w:themeColor="text1"/>
          <w:sz w:val="22"/>
          <w:szCs w:val="22"/>
        </w:rPr>
        <w:t>,</w:t>
      </w:r>
      <w:r w:rsidR="00462281">
        <w:rPr>
          <w:rFonts w:ascii="Arial" w:hAnsi="Arial" w:cs="Arial"/>
          <w:b/>
          <w:bCs/>
          <w:color w:val="000000" w:themeColor="text1"/>
          <w:sz w:val="22"/>
          <w:szCs w:val="22"/>
        </w:rPr>
        <w:t xml:space="preserve"> but there is</w:t>
      </w:r>
      <w:r>
        <w:rPr>
          <w:rFonts w:ascii="Arial" w:hAnsi="Arial" w:cs="Arial"/>
          <w:b/>
          <w:bCs/>
          <w:color w:val="000000" w:themeColor="text1"/>
          <w:sz w:val="22"/>
          <w:szCs w:val="22"/>
        </w:rPr>
        <w:t xml:space="preserve"> no perfect score</w:t>
      </w:r>
      <w:r w:rsidR="00462281">
        <w:rPr>
          <w:rFonts w:ascii="Arial" w:hAnsi="Arial" w:cs="Arial"/>
          <w:b/>
          <w:bCs/>
          <w:color w:val="000000" w:themeColor="text1"/>
          <w:sz w:val="22"/>
          <w:szCs w:val="22"/>
        </w:rPr>
        <w:t xml:space="preserve"> for all cases of AA in proteins.</w:t>
      </w:r>
    </w:p>
    <w:p w14:paraId="3284F636" w14:textId="2BAAD482" w:rsidR="003931B7" w:rsidRPr="003931B7" w:rsidRDefault="003931B7" w:rsidP="003931B7">
      <w:pPr>
        <w:pStyle w:val="NormalWeb"/>
        <w:numPr>
          <w:ilvl w:val="0"/>
          <w:numId w:val="1"/>
        </w:numPr>
        <w:spacing w:before="0" w:beforeAutospacing="0" w:after="240" w:afterAutospacing="0"/>
        <w:rPr>
          <w:rFonts w:ascii="Arial" w:hAnsi="Arial" w:cs="Arial"/>
          <w:color w:val="000000" w:themeColor="text1"/>
          <w:sz w:val="22"/>
          <w:szCs w:val="22"/>
        </w:rPr>
      </w:pPr>
      <w:r>
        <w:rPr>
          <w:rFonts w:ascii="Arial" w:hAnsi="Arial" w:cs="Arial"/>
          <w:b/>
          <w:bCs/>
          <w:color w:val="000000" w:themeColor="text1"/>
          <w:sz w:val="22"/>
          <w:szCs w:val="22"/>
        </w:rPr>
        <w:t xml:space="preserve">(paragraph 4) Chemoproteomics provides residue-level insight and a handle to address </w:t>
      </w:r>
      <w:r w:rsidR="00521C9C">
        <w:rPr>
          <w:rFonts w:ascii="Arial" w:hAnsi="Arial" w:cs="Arial"/>
          <w:b/>
          <w:bCs/>
          <w:color w:val="000000" w:themeColor="text1"/>
          <w:sz w:val="22"/>
          <w:szCs w:val="22"/>
        </w:rPr>
        <w:t xml:space="preserve">question of AA </w:t>
      </w:r>
      <w:r>
        <w:rPr>
          <w:rFonts w:ascii="Arial" w:hAnsi="Arial" w:cs="Arial"/>
          <w:b/>
          <w:bCs/>
          <w:color w:val="000000" w:themeColor="text1"/>
          <w:sz w:val="22"/>
          <w:szCs w:val="22"/>
        </w:rPr>
        <w:t xml:space="preserve">importance </w:t>
      </w:r>
      <w:r w:rsidR="00521C9C">
        <w:rPr>
          <w:rFonts w:ascii="Arial" w:hAnsi="Arial" w:cs="Arial"/>
          <w:b/>
          <w:bCs/>
          <w:color w:val="000000" w:themeColor="text1"/>
          <w:sz w:val="22"/>
          <w:szCs w:val="22"/>
        </w:rPr>
        <w:t>mentioned in</w:t>
      </w:r>
      <w:r>
        <w:rPr>
          <w:rFonts w:ascii="Arial" w:hAnsi="Arial" w:cs="Arial"/>
          <w:b/>
          <w:bCs/>
          <w:color w:val="000000" w:themeColor="text1"/>
          <w:sz w:val="22"/>
          <w:szCs w:val="22"/>
        </w:rPr>
        <w:t xml:space="preserve"> paragraph 1 </w:t>
      </w:r>
      <w:r w:rsidR="00462281">
        <w:rPr>
          <w:rFonts w:ascii="Arial" w:hAnsi="Arial" w:cs="Arial"/>
          <w:b/>
          <w:bCs/>
          <w:color w:val="000000" w:themeColor="text1"/>
          <w:sz w:val="22"/>
          <w:szCs w:val="22"/>
        </w:rPr>
        <w:t>and potential annotation source for future scores</w:t>
      </w:r>
    </w:p>
    <w:p w14:paraId="54FEBC72" w14:textId="3BB3E422" w:rsidR="003931B7" w:rsidRPr="00B727BE" w:rsidRDefault="003931B7" w:rsidP="003931B7">
      <w:pPr>
        <w:pStyle w:val="NormalWeb"/>
        <w:numPr>
          <w:ilvl w:val="0"/>
          <w:numId w:val="1"/>
        </w:numPr>
        <w:spacing w:before="0" w:beforeAutospacing="0" w:after="240" w:afterAutospacing="0"/>
        <w:rPr>
          <w:rFonts w:ascii="Arial" w:hAnsi="Arial" w:cs="Arial"/>
          <w:color w:val="000000" w:themeColor="text1"/>
          <w:sz w:val="22"/>
          <w:szCs w:val="22"/>
        </w:rPr>
      </w:pPr>
      <w:r>
        <w:rPr>
          <w:rFonts w:ascii="Arial" w:hAnsi="Arial" w:cs="Arial"/>
          <w:b/>
          <w:bCs/>
          <w:color w:val="000000" w:themeColor="text1"/>
          <w:sz w:val="22"/>
          <w:szCs w:val="22"/>
        </w:rPr>
        <w:t xml:space="preserve">(combine </w:t>
      </w:r>
      <w:r w:rsidR="003A0C30">
        <w:rPr>
          <w:rFonts w:ascii="Arial" w:hAnsi="Arial" w:cs="Arial"/>
          <w:b/>
          <w:bCs/>
          <w:color w:val="000000" w:themeColor="text1"/>
          <w:sz w:val="22"/>
          <w:szCs w:val="22"/>
        </w:rPr>
        <w:t>5</w:t>
      </w:r>
      <w:r>
        <w:rPr>
          <w:rFonts w:ascii="Arial" w:hAnsi="Arial" w:cs="Arial"/>
          <w:b/>
          <w:bCs/>
          <w:color w:val="000000" w:themeColor="text1"/>
          <w:sz w:val="22"/>
          <w:szCs w:val="22"/>
        </w:rPr>
        <w:t xml:space="preserve"> and</w:t>
      </w:r>
      <w:r w:rsidR="003A0C30">
        <w:rPr>
          <w:rFonts w:ascii="Arial" w:hAnsi="Arial" w:cs="Arial"/>
          <w:b/>
          <w:bCs/>
          <w:color w:val="000000" w:themeColor="text1"/>
          <w:sz w:val="22"/>
          <w:szCs w:val="22"/>
        </w:rPr>
        <w:t xml:space="preserve"> </w:t>
      </w:r>
      <w:proofErr w:type="gramStart"/>
      <w:r w:rsidR="003A0C30">
        <w:rPr>
          <w:rFonts w:ascii="Arial" w:hAnsi="Arial" w:cs="Arial"/>
          <w:b/>
          <w:bCs/>
          <w:color w:val="000000" w:themeColor="text1"/>
          <w:sz w:val="22"/>
          <w:szCs w:val="22"/>
        </w:rPr>
        <w:t>6</w:t>
      </w:r>
      <w:r>
        <w:rPr>
          <w:rFonts w:ascii="Arial" w:hAnsi="Arial" w:cs="Arial"/>
          <w:b/>
          <w:bCs/>
          <w:color w:val="000000" w:themeColor="text1"/>
          <w:sz w:val="22"/>
          <w:szCs w:val="22"/>
        </w:rPr>
        <w:t xml:space="preserve"> </w:t>
      </w:r>
      <w:r w:rsidR="003A0C30">
        <w:rPr>
          <w:rFonts w:ascii="Arial" w:hAnsi="Arial" w:cs="Arial"/>
          <w:b/>
          <w:bCs/>
          <w:color w:val="000000" w:themeColor="text1"/>
          <w:sz w:val="22"/>
          <w:szCs w:val="22"/>
        </w:rPr>
        <w:t>)</w:t>
      </w:r>
      <w:proofErr w:type="gramEnd"/>
      <w:r w:rsidR="003A0C30">
        <w:rPr>
          <w:rFonts w:ascii="Arial" w:hAnsi="Arial" w:cs="Arial"/>
          <w:b/>
          <w:bCs/>
          <w:color w:val="000000" w:themeColor="text1"/>
          <w:sz w:val="22"/>
          <w:szCs w:val="22"/>
        </w:rPr>
        <w:t xml:space="preserve"> </w:t>
      </w:r>
      <w:r w:rsidR="00521C9C">
        <w:rPr>
          <w:rFonts w:ascii="Arial" w:hAnsi="Arial" w:cs="Arial"/>
          <w:b/>
          <w:bCs/>
          <w:color w:val="000000" w:themeColor="text1"/>
          <w:sz w:val="22"/>
          <w:szCs w:val="22"/>
        </w:rPr>
        <w:t xml:space="preserve">Our goal is combining scores with chemoproteomics data to characterize </w:t>
      </w:r>
      <w:proofErr w:type="spellStart"/>
      <w:r w:rsidR="00521C9C">
        <w:rPr>
          <w:rFonts w:ascii="Arial" w:hAnsi="Arial" w:cs="Arial"/>
          <w:b/>
          <w:bCs/>
          <w:color w:val="000000" w:themeColor="text1"/>
          <w:sz w:val="22"/>
          <w:szCs w:val="22"/>
        </w:rPr>
        <w:t>cys</w:t>
      </w:r>
      <w:proofErr w:type="spellEnd"/>
      <w:r w:rsidR="00521C9C">
        <w:rPr>
          <w:rFonts w:ascii="Arial" w:hAnsi="Arial" w:cs="Arial"/>
          <w:b/>
          <w:bCs/>
          <w:color w:val="000000" w:themeColor="text1"/>
          <w:sz w:val="22"/>
          <w:szCs w:val="22"/>
        </w:rPr>
        <w:t xml:space="preserve"> and </w:t>
      </w:r>
      <w:proofErr w:type="spellStart"/>
      <w:r w:rsidR="00521C9C">
        <w:rPr>
          <w:rFonts w:ascii="Arial" w:hAnsi="Arial" w:cs="Arial"/>
          <w:b/>
          <w:bCs/>
          <w:color w:val="000000" w:themeColor="text1"/>
          <w:sz w:val="22"/>
          <w:szCs w:val="22"/>
        </w:rPr>
        <w:t>lys</w:t>
      </w:r>
      <w:proofErr w:type="spellEnd"/>
      <w:r w:rsidR="00521C9C">
        <w:rPr>
          <w:rFonts w:ascii="Arial" w:hAnsi="Arial" w:cs="Arial"/>
          <w:b/>
          <w:bCs/>
          <w:color w:val="000000" w:themeColor="text1"/>
          <w:sz w:val="22"/>
          <w:szCs w:val="22"/>
        </w:rPr>
        <w:t xml:space="preserve"> proteome-wide, </w:t>
      </w:r>
      <w:r w:rsidR="003A0C30">
        <w:rPr>
          <w:rFonts w:ascii="Arial" w:hAnsi="Arial" w:cs="Arial"/>
          <w:b/>
          <w:bCs/>
          <w:color w:val="000000" w:themeColor="text1"/>
          <w:sz w:val="22"/>
          <w:szCs w:val="22"/>
        </w:rPr>
        <w:t xml:space="preserve">challenges with integrating these things </w:t>
      </w:r>
      <w:r w:rsidR="00521C9C">
        <w:rPr>
          <w:rFonts w:ascii="Arial" w:hAnsi="Arial" w:cs="Arial"/>
          <w:b/>
          <w:bCs/>
          <w:color w:val="000000" w:themeColor="text1"/>
          <w:sz w:val="22"/>
          <w:szCs w:val="22"/>
        </w:rPr>
        <w:t>are ....</w:t>
      </w:r>
      <w:r w:rsidR="003A0C30">
        <w:rPr>
          <w:rFonts w:ascii="Arial" w:hAnsi="Arial" w:cs="Arial"/>
          <w:b/>
          <w:bCs/>
          <w:color w:val="000000" w:themeColor="text1"/>
          <w:sz w:val="22"/>
          <w:szCs w:val="22"/>
        </w:rPr>
        <w:t>, here is what we do</w:t>
      </w:r>
      <w:r w:rsidR="00521C9C">
        <w:rPr>
          <w:rFonts w:ascii="Arial" w:hAnsi="Arial" w:cs="Arial"/>
          <w:b/>
          <w:bCs/>
          <w:color w:val="000000" w:themeColor="text1"/>
          <w:sz w:val="22"/>
          <w:szCs w:val="22"/>
        </w:rPr>
        <w:t xml:space="preserve"> in study</w:t>
      </w:r>
      <w:r w:rsidR="003A0C30">
        <w:rPr>
          <w:rFonts w:ascii="Arial" w:hAnsi="Arial" w:cs="Arial"/>
          <w:b/>
          <w:bCs/>
          <w:color w:val="000000" w:themeColor="text1"/>
          <w:sz w:val="22"/>
          <w:szCs w:val="22"/>
        </w:rPr>
        <w:t>, here is what we find from doing it</w:t>
      </w:r>
    </w:p>
    <w:p w14:paraId="178FE89D" w14:textId="4698AC0C" w:rsidR="000216A4" w:rsidRPr="00B727BE" w:rsidRDefault="003B7326" w:rsidP="00DC6048">
      <w:pPr>
        <w:spacing w:after="240"/>
        <w:rPr>
          <w:rFonts w:ascii="Arial" w:hAnsi="Arial" w:cs="Arial"/>
          <w:color w:val="000000" w:themeColor="text1"/>
        </w:rPr>
      </w:pPr>
      <w:r w:rsidRPr="00B727BE">
        <w:rPr>
          <w:rFonts w:ascii="Arial" w:hAnsi="Arial" w:cs="Arial"/>
          <w:color w:val="000000" w:themeColor="text1"/>
        </w:rPr>
        <w:t xml:space="preserve">Understanding how proteins work is the bedrock of functional biology and drug development. The identification of amino acid residues that regulate a protein’s activity (e.g. catalytic residues, residues that drive interactions, or residues important for folding or stability) is an essential step </w:t>
      </w:r>
      <w:r w:rsidRPr="001C7BA1">
        <w:rPr>
          <w:rFonts w:ascii="Arial" w:hAnsi="Arial" w:cs="Arial"/>
          <w:color w:val="000000" w:themeColor="text1"/>
          <w:highlight w:val="yellow"/>
        </w:rPr>
        <w:t>to understanding</w:t>
      </w:r>
      <w:commentRangeStart w:id="0"/>
      <w:r w:rsidRPr="001C7BA1">
        <w:rPr>
          <w:rFonts w:ascii="Arial" w:hAnsi="Arial" w:cs="Arial"/>
          <w:color w:val="000000" w:themeColor="text1"/>
          <w:highlight w:val="yellow"/>
        </w:rPr>
        <w:t xml:space="preserve"> their </w:t>
      </w:r>
      <w:commentRangeEnd w:id="0"/>
      <w:r w:rsidR="001C7BA1" w:rsidRPr="001C7BA1">
        <w:rPr>
          <w:rStyle w:val="CommentReference"/>
          <w:highlight w:val="yellow"/>
        </w:rPr>
        <w:commentReference w:id="0"/>
      </w:r>
      <w:r w:rsidRPr="001C7BA1">
        <w:rPr>
          <w:rFonts w:ascii="Arial" w:hAnsi="Arial" w:cs="Arial"/>
          <w:color w:val="000000" w:themeColor="text1"/>
          <w:highlight w:val="yellow"/>
        </w:rPr>
        <w:t>role in cellular networks and potential implication in disease states</w:t>
      </w:r>
      <w:r w:rsidRPr="00B727BE">
        <w:rPr>
          <w:rFonts w:ascii="Arial" w:hAnsi="Arial" w:cs="Arial"/>
          <w:color w:val="000000" w:themeColor="text1"/>
        </w:rPr>
        <w:t xml:space="preserve">. </w:t>
      </w:r>
      <w:r w:rsidR="00EF2B52" w:rsidRPr="00B727BE">
        <w:rPr>
          <w:rFonts w:ascii="Arial" w:hAnsi="Arial" w:cs="Arial"/>
          <w:color w:val="000000" w:themeColor="text1"/>
        </w:rPr>
        <w:t>Delineation of </w:t>
      </w:r>
      <w:r w:rsidR="007628C7" w:rsidRPr="00B727BE">
        <w:rPr>
          <w:rFonts w:ascii="Arial" w:hAnsi="Arial" w:cs="Arial"/>
          <w:color w:val="000000" w:themeColor="text1"/>
        </w:rPr>
        <w:t xml:space="preserve">amino acid functionality </w:t>
      </w:r>
      <w:r w:rsidR="00EF2B52" w:rsidRPr="00B727BE">
        <w:rPr>
          <w:rFonts w:ascii="Arial" w:hAnsi="Arial" w:cs="Arial"/>
          <w:color w:val="000000" w:themeColor="text1"/>
        </w:rPr>
        <w:t xml:space="preserve">is typically accomplished </w:t>
      </w:r>
      <w:r w:rsidR="008231AB" w:rsidRPr="00B727BE">
        <w:rPr>
          <w:rFonts w:ascii="Arial" w:hAnsi="Arial" w:cs="Arial"/>
          <w:color w:val="000000" w:themeColor="text1"/>
        </w:rPr>
        <w:t>through</w:t>
      </w:r>
      <w:r w:rsidR="004A2FD0" w:rsidRPr="00B727BE">
        <w:rPr>
          <w:rFonts w:ascii="Arial" w:hAnsi="Arial" w:cs="Arial"/>
          <w:color w:val="000000" w:themeColor="text1"/>
        </w:rPr>
        <w:t xml:space="preserve"> </w:t>
      </w:r>
      <w:r w:rsidR="000216A4" w:rsidRPr="000216A4">
        <w:rPr>
          <w:rFonts w:ascii="Arial" w:eastAsia="Times New Roman" w:hAnsi="Arial" w:cs="Arial"/>
          <w:color w:val="000000" w:themeColor="text1"/>
        </w:rPr>
        <w:t xml:space="preserve">mutagenesis </w:t>
      </w:r>
      <w:r w:rsidR="004A2FD0" w:rsidRPr="00B727BE">
        <w:rPr>
          <w:rFonts w:ascii="Arial" w:eastAsia="Times New Roman" w:hAnsi="Arial" w:cs="Arial"/>
          <w:color w:val="000000" w:themeColor="text1"/>
        </w:rPr>
        <w:t>studies</w:t>
      </w:r>
      <w:r w:rsidR="000216A4" w:rsidRPr="000216A4">
        <w:rPr>
          <w:rFonts w:ascii="Arial" w:eastAsia="Times New Roman" w:hAnsi="Arial" w:cs="Arial"/>
          <w:color w:val="000000" w:themeColor="text1"/>
        </w:rPr>
        <w:t>, such as site-directed mutagenesis or saturation mutagenesis</w:t>
      </w:r>
      <w:r w:rsidR="00EF2B52" w:rsidRPr="00B727BE">
        <w:rPr>
          <w:rFonts w:ascii="Arial" w:hAnsi="Arial" w:cs="Arial"/>
          <w:color w:val="000000" w:themeColor="text1"/>
        </w:rPr>
        <w:t xml:space="preserve">. While such studies </w:t>
      </w:r>
      <w:r w:rsidR="00A14838" w:rsidRPr="00B727BE">
        <w:rPr>
          <w:rFonts w:ascii="Arial" w:hAnsi="Arial" w:cs="Arial"/>
          <w:color w:val="000000" w:themeColor="text1"/>
        </w:rPr>
        <w:t xml:space="preserve">have proven to </w:t>
      </w:r>
      <w:commentRangeStart w:id="1"/>
      <w:r w:rsidR="00A14838" w:rsidRPr="001C7BA1">
        <w:rPr>
          <w:rFonts w:ascii="Arial" w:hAnsi="Arial" w:cs="Arial"/>
          <w:color w:val="000000" w:themeColor="text1"/>
          <w:highlight w:val="yellow"/>
        </w:rPr>
        <w:t xml:space="preserve">be powerful validation </w:t>
      </w:r>
      <w:r w:rsidR="000216A4" w:rsidRPr="001C7BA1">
        <w:rPr>
          <w:rFonts w:ascii="Arial" w:hAnsi="Arial" w:cs="Arial"/>
          <w:color w:val="000000" w:themeColor="text1"/>
          <w:highlight w:val="yellow"/>
        </w:rPr>
        <w:t>tools</w:t>
      </w:r>
      <w:r w:rsidR="008231AB" w:rsidRPr="00B727BE">
        <w:rPr>
          <w:rFonts w:ascii="Arial" w:hAnsi="Arial" w:cs="Arial"/>
          <w:color w:val="000000" w:themeColor="text1"/>
        </w:rPr>
        <w:t xml:space="preserve">, </w:t>
      </w:r>
      <w:commentRangeEnd w:id="1"/>
      <w:r w:rsidR="001C7BA1">
        <w:rPr>
          <w:rStyle w:val="CommentReference"/>
        </w:rPr>
        <w:commentReference w:id="1"/>
      </w:r>
      <w:r w:rsidR="00EF2B52" w:rsidRPr="00B727BE">
        <w:rPr>
          <w:rFonts w:ascii="Arial" w:hAnsi="Arial" w:cs="Arial"/>
          <w:color w:val="000000" w:themeColor="text1"/>
        </w:rPr>
        <w:t>they are typically limited in scope</w:t>
      </w:r>
      <w:ins w:id="2" w:author="Maria Palafox" w:date="2020-05-04T23:14:00Z">
        <w:r w:rsidR="00800F41" w:rsidRPr="00B727BE">
          <w:rPr>
            <w:rFonts w:ascii="Arial" w:hAnsi="Arial" w:cs="Arial"/>
            <w:color w:val="000000" w:themeColor="text1"/>
          </w:rPr>
          <w:t xml:space="preserve">, </w:t>
        </w:r>
      </w:ins>
      <w:r w:rsidR="003430AC" w:rsidRPr="00B727BE">
        <w:rPr>
          <w:rFonts w:ascii="Arial" w:hAnsi="Arial" w:cs="Arial"/>
          <w:color w:val="000000" w:themeColor="text1"/>
        </w:rPr>
        <w:t xml:space="preserve">require </w:t>
      </w:r>
      <w:r w:rsidR="007628C7" w:rsidRPr="00B727BE">
        <w:rPr>
          <w:rFonts w:ascii="Arial" w:hAnsi="Arial" w:cs="Arial"/>
          <w:color w:val="000000" w:themeColor="text1"/>
        </w:rPr>
        <w:t xml:space="preserve">assays based on </w:t>
      </w:r>
      <w:r w:rsidR="003430AC" w:rsidRPr="00B727BE">
        <w:rPr>
          <w:rFonts w:ascii="Arial" w:hAnsi="Arial" w:cs="Arial"/>
          <w:color w:val="000000" w:themeColor="text1"/>
        </w:rPr>
        <w:t xml:space="preserve">prior knowledge of protein functionality, </w:t>
      </w:r>
      <w:del w:id="3" w:author="Maria Palafox" w:date="2020-05-04T23:14:00Z">
        <w:r w:rsidR="00EF2B52" w:rsidRPr="00B727BE" w:rsidDel="00800F41">
          <w:rPr>
            <w:rFonts w:ascii="Arial" w:hAnsi="Arial" w:cs="Arial"/>
            <w:color w:val="000000" w:themeColor="text1"/>
          </w:rPr>
          <w:delText xml:space="preserve"> </w:delText>
        </w:r>
      </w:del>
      <w:del w:id="4" w:author="Maria Palafox" w:date="2020-05-04T23:13:00Z">
        <w:r w:rsidR="00EF2B52" w:rsidRPr="00B727BE" w:rsidDel="00800F41">
          <w:rPr>
            <w:rFonts w:ascii="Arial" w:hAnsi="Arial" w:cs="Arial"/>
            <w:color w:val="000000" w:themeColor="text1"/>
          </w:rPr>
          <w:delText xml:space="preserve">and </w:delText>
        </w:r>
      </w:del>
      <w:r w:rsidR="00EF2B52" w:rsidRPr="00B727BE">
        <w:rPr>
          <w:rFonts w:ascii="Arial" w:hAnsi="Arial" w:cs="Arial"/>
          <w:color w:val="000000" w:themeColor="text1"/>
        </w:rPr>
        <w:t xml:space="preserve">largely restricted to proteins easily expressed </w:t>
      </w:r>
      <w:r w:rsidR="00EF2B52" w:rsidRPr="00B727BE">
        <w:rPr>
          <w:rFonts w:ascii="Arial" w:hAnsi="Arial" w:cs="Arial"/>
          <w:i/>
          <w:iCs/>
          <w:color w:val="000000" w:themeColor="text1"/>
        </w:rPr>
        <w:t>in vitro</w:t>
      </w:r>
      <w:ins w:id="5" w:author="Maria Palafox" w:date="2020-05-04T23:14:00Z">
        <w:r w:rsidR="00800F41" w:rsidRPr="00B727BE">
          <w:rPr>
            <w:rFonts w:ascii="Arial" w:hAnsi="Arial" w:cs="Arial"/>
            <w:color w:val="000000" w:themeColor="text1"/>
          </w:rPr>
          <w:t>, and</w:t>
        </w:r>
      </w:ins>
      <w:del w:id="6" w:author="Maria Palafox" w:date="2020-05-04T23:14:00Z">
        <w:r w:rsidR="00EF2B52" w:rsidRPr="00B727BE" w:rsidDel="00800F41">
          <w:rPr>
            <w:rFonts w:ascii="Arial" w:hAnsi="Arial" w:cs="Arial"/>
            <w:color w:val="000000" w:themeColor="text1"/>
          </w:rPr>
          <w:delText>.</w:delText>
        </w:r>
      </w:del>
      <w:r w:rsidR="00EF2B52" w:rsidRPr="00B727BE">
        <w:rPr>
          <w:rFonts w:ascii="Arial" w:hAnsi="Arial" w:cs="Arial"/>
          <w:color w:val="000000" w:themeColor="text1"/>
        </w:rPr>
        <w:t xml:space="preserve"> </w:t>
      </w:r>
      <w:del w:id="7" w:author="Maria Palafox" w:date="2020-05-04T23:13:00Z">
        <w:r w:rsidR="00EF2B52" w:rsidRPr="00B727BE" w:rsidDel="00800F41">
          <w:rPr>
            <w:rFonts w:ascii="Arial" w:hAnsi="Arial" w:cs="Arial"/>
            <w:color w:val="000000" w:themeColor="text1"/>
          </w:rPr>
          <w:delText xml:space="preserve">With the advent of next generation sequencing, mutational analysis of individual genes  (e.g. TP53 and BRCA1) can now be scaled. However, such studies </w:delText>
        </w:r>
      </w:del>
      <w:r w:rsidR="00EF2B52" w:rsidRPr="00B727BE">
        <w:rPr>
          <w:rFonts w:ascii="Arial" w:hAnsi="Arial" w:cs="Arial"/>
          <w:color w:val="000000" w:themeColor="text1"/>
        </w:rPr>
        <w:t>have yet to be extended genome-wide</w:t>
      </w:r>
      <w:commentRangeStart w:id="8"/>
      <w:r w:rsidR="00DC6048" w:rsidRPr="00B727BE">
        <w:rPr>
          <w:rFonts w:ascii="Arial" w:hAnsi="Arial" w:cs="Arial"/>
          <w:color w:val="000000" w:themeColor="text1"/>
        </w:rPr>
        <w:fldChar w:fldCharType="begin" w:fldLock="1"/>
      </w:r>
      <w:r w:rsidR="00DC6048" w:rsidRPr="00B727BE">
        <w:rPr>
          <w:rFonts w:ascii="Arial" w:hAnsi="Arial" w:cs="Arial"/>
          <w:color w:val="000000" w:themeColor="text1"/>
        </w:rPr>
        <w:instrText>ADDIN CSL_CITATION {"citationItems":[{"id":"ITEM-1","itemData":{"DOI":"10.1038/nrg3046","ISSN":"1471-0056","author":[{"dropping-particle":"","family":"Cooper","given":"Gregory M","non-dropping-particle":"","parse-names":false,"suffix":""},{"dropping-particle":"","family":"Shendure","given":"Jay","non-dropping-particle":"","parse-names":false,"suffix":""}],"container-title":"Nature Publishing Group","id":"ITEM-1","issue":"9","issued":{"date-parts":[["2011"]]},"page":"628-640","publisher":"Nature Publishing Group","title":"Needles in stacks of needles : finding disease-causal variants in a wealth of genomic data","type":"article-journal","volume":"12"},"uris":["http://www.mendeley.com/documents/?uuid=31da3c04-ce21-4b8a-828f-602fea9ade8c"]}],"mendeley":{"formattedCitation":"&lt;sup&gt;1&lt;/sup&gt;","plainTextFormattedCitation":"1","previouslyFormattedCitation":"&lt;sup&gt;1&lt;/sup&gt;"},"properties":{"noteIndex":0},"schema":"https://github.com/citation-style-language/schema/raw/master/csl-citation.json"}</w:instrText>
      </w:r>
      <w:r w:rsidR="00DC6048" w:rsidRPr="00B727BE">
        <w:rPr>
          <w:rFonts w:ascii="Arial" w:hAnsi="Arial" w:cs="Arial"/>
          <w:color w:val="000000" w:themeColor="text1"/>
        </w:rPr>
        <w:fldChar w:fldCharType="separate"/>
      </w:r>
      <w:r w:rsidR="00DC6048" w:rsidRPr="00B727BE">
        <w:rPr>
          <w:rFonts w:ascii="Arial" w:hAnsi="Arial" w:cs="Arial"/>
          <w:noProof/>
          <w:color w:val="000000" w:themeColor="text1"/>
          <w:vertAlign w:val="superscript"/>
        </w:rPr>
        <w:t>1</w:t>
      </w:r>
      <w:r w:rsidR="00DC6048" w:rsidRPr="00B727BE">
        <w:rPr>
          <w:rFonts w:ascii="Arial" w:hAnsi="Arial" w:cs="Arial"/>
          <w:color w:val="000000" w:themeColor="text1"/>
        </w:rPr>
        <w:fldChar w:fldCharType="end"/>
      </w:r>
      <w:r w:rsidR="00DC6048" w:rsidRPr="00B727BE">
        <w:rPr>
          <w:rFonts w:ascii="Arial" w:hAnsi="Arial" w:cs="Arial"/>
          <w:color w:val="000000" w:themeColor="text1"/>
        </w:rPr>
        <w:t>.</w:t>
      </w:r>
      <w:commentRangeEnd w:id="8"/>
      <w:r w:rsidR="001C7BA1">
        <w:rPr>
          <w:rStyle w:val="CommentReference"/>
        </w:rPr>
        <w:commentReference w:id="8"/>
      </w:r>
    </w:p>
    <w:p w14:paraId="0C15CBC7" w14:textId="68F52901" w:rsidR="000216A4" w:rsidRPr="000216A4" w:rsidRDefault="009E1B98" w:rsidP="00DC6048">
      <w:pPr>
        <w:pStyle w:val="NormalWeb"/>
        <w:jc w:val="both"/>
        <w:rPr>
          <w:rFonts w:ascii="Arial" w:hAnsi="Arial" w:cs="Arial"/>
          <w:color w:val="000000" w:themeColor="text1"/>
          <w:sz w:val="22"/>
          <w:szCs w:val="22"/>
        </w:rPr>
      </w:pPr>
      <w:commentRangeStart w:id="9"/>
      <w:r w:rsidRPr="001C7BA1">
        <w:rPr>
          <w:rFonts w:ascii="Arial" w:hAnsi="Arial" w:cs="Arial"/>
          <w:color w:val="000000" w:themeColor="text1"/>
          <w:sz w:val="22"/>
          <w:szCs w:val="22"/>
          <w:highlight w:val="yellow"/>
        </w:rPr>
        <w:t>C</w:t>
      </w:r>
      <w:r w:rsidR="003B7326" w:rsidRPr="001C7BA1">
        <w:rPr>
          <w:rFonts w:ascii="Arial" w:hAnsi="Arial" w:cs="Arial"/>
          <w:color w:val="000000" w:themeColor="text1"/>
          <w:sz w:val="22"/>
          <w:szCs w:val="22"/>
          <w:highlight w:val="yellow"/>
        </w:rPr>
        <w:t xml:space="preserve">hallenges with identifying amino acids </w:t>
      </w:r>
      <w:r w:rsidRPr="001C7BA1">
        <w:rPr>
          <w:rFonts w:ascii="Arial" w:hAnsi="Arial" w:cs="Arial"/>
          <w:color w:val="000000" w:themeColor="text1"/>
          <w:sz w:val="22"/>
          <w:szCs w:val="22"/>
          <w:highlight w:val="yellow"/>
        </w:rPr>
        <w:t>critical to</w:t>
      </w:r>
      <w:r w:rsidR="003B7326" w:rsidRPr="001C7BA1">
        <w:rPr>
          <w:rFonts w:ascii="Arial" w:hAnsi="Arial" w:cs="Arial"/>
          <w:color w:val="000000" w:themeColor="text1"/>
          <w:sz w:val="22"/>
          <w:szCs w:val="22"/>
          <w:highlight w:val="yellow"/>
        </w:rPr>
        <w:t xml:space="preserve"> protein functional properties </w:t>
      </w:r>
      <w:commentRangeEnd w:id="9"/>
      <w:r w:rsidR="001C7BA1" w:rsidRPr="001C7BA1">
        <w:rPr>
          <w:rStyle w:val="CommentReference"/>
          <w:rFonts w:asciiTheme="minorHAnsi" w:eastAsiaTheme="minorHAnsi" w:hAnsiTheme="minorHAnsi" w:cstheme="minorBidi"/>
          <w:highlight w:val="yellow"/>
        </w:rPr>
        <w:commentReference w:id="9"/>
      </w:r>
      <w:r w:rsidR="003B7326" w:rsidRPr="00B727BE">
        <w:rPr>
          <w:rFonts w:ascii="Arial" w:hAnsi="Arial" w:cs="Arial"/>
          <w:color w:val="000000" w:themeColor="text1"/>
          <w:sz w:val="22"/>
          <w:szCs w:val="22"/>
        </w:rPr>
        <w:t xml:space="preserve">parallels </w:t>
      </w:r>
      <w:r w:rsidRPr="00B727BE">
        <w:rPr>
          <w:rFonts w:ascii="Arial" w:hAnsi="Arial" w:cs="Arial"/>
          <w:color w:val="000000" w:themeColor="text1"/>
          <w:sz w:val="22"/>
          <w:szCs w:val="22"/>
        </w:rPr>
        <w:t>a</w:t>
      </w:r>
      <w:r w:rsidR="003B7326" w:rsidRPr="00B727BE">
        <w:rPr>
          <w:rFonts w:ascii="Arial" w:hAnsi="Arial" w:cs="Arial"/>
          <w:color w:val="000000" w:themeColor="text1"/>
          <w:sz w:val="22"/>
          <w:szCs w:val="22"/>
        </w:rPr>
        <w:t xml:space="preserve"> </w:t>
      </w:r>
      <w:r w:rsidR="000216A4" w:rsidRPr="00B727BE">
        <w:rPr>
          <w:rFonts w:ascii="Arial" w:hAnsi="Arial" w:cs="Arial"/>
          <w:color w:val="000000" w:themeColor="text1"/>
          <w:sz w:val="22"/>
          <w:szCs w:val="22"/>
        </w:rPr>
        <w:t>central challenge in</w:t>
      </w:r>
      <w:r w:rsidR="003B7326" w:rsidRPr="00B727BE">
        <w:rPr>
          <w:rFonts w:ascii="Arial" w:hAnsi="Arial" w:cs="Arial"/>
          <w:color w:val="000000" w:themeColor="text1"/>
          <w:sz w:val="22"/>
          <w:szCs w:val="22"/>
        </w:rPr>
        <w:t xml:space="preserve"> </w:t>
      </w:r>
      <w:r w:rsidR="00DB2C35">
        <w:rPr>
          <w:rFonts w:ascii="Arial" w:hAnsi="Arial" w:cs="Arial"/>
          <w:color w:val="000000" w:themeColor="text1"/>
          <w:sz w:val="22"/>
          <w:szCs w:val="22"/>
        </w:rPr>
        <w:t xml:space="preserve">human </w:t>
      </w:r>
      <w:r w:rsidR="000216A4" w:rsidRPr="00B727BE">
        <w:rPr>
          <w:rFonts w:ascii="Arial" w:hAnsi="Arial" w:cs="Arial"/>
          <w:color w:val="000000" w:themeColor="text1"/>
          <w:sz w:val="22"/>
          <w:szCs w:val="22"/>
        </w:rPr>
        <w:t xml:space="preserve">genetics </w:t>
      </w:r>
      <w:r w:rsidRPr="00B727BE">
        <w:rPr>
          <w:rFonts w:ascii="Arial" w:hAnsi="Arial" w:cs="Arial"/>
          <w:color w:val="000000" w:themeColor="text1"/>
          <w:sz w:val="22"/>
          <w:szCs w:val="22"/>
        </w:rPr>
        <w:t xml:space="preserve">with identifying pathogenic variants </w:t>
      </w:r>
      <w:r w:rsidR="00DB2C35">
        <w:rPr>
          <w:rFonts w:ascii="Arial" w:hAnsi="Arial" w:cs="Arial"/>
          <w:color w:val="000000" w:themeColor="text1"/>
          <w:sz w:val="22"/>
          <w:szCs w:val="22"/>
        </w:rPr>
        <w:t>relevant to</w:t>
      </w:r>
      <w:r w:rsidRPr="00B727BE">
        <w:rPr>
          <w:rFonts w:ascii="Arial" w:hAnsi="Arial" w:cs="Arial"/>
          <w:color w:val="000000" w:themeColor="text1"/>
          <w:sz w:val="22"/>
          <w:szCs w:val="22"/>
        </w:rPr>
        <w:t xml:space="preserve"> disease</w:t>
      </w:r>
      <w:r w:rsidR="00A14838" w:rsidRPr="00B727BE">
        <w:rPr>
          <w:rFonts w:ascii="Arial" w:hAnsi="Arial" w:cs="Arial"/>
          <w:color w:val="000000" w:themeColor="text1"/>
          <w:sz w:val="22"/>
          <w:szCs w:val="22"/>
        </w:rPr>
        <w:t xml:space="preserve">. </w:t>
      </w:r>
      <w:r w:rsidR="000216A4" w:rsidRPr="001C7BA1">
        <w:rPr>
          <w:rFonts w:ascii="Arial" w:hAnsi="Arial" w:cs="Arial"/>
          <w:color w:val="000000" w:themeColor="text1"/>
          <w:sz w:val="22"/>
          <w:szCs w:val="22"/>
          <w:highlight w:val="yellow"/>
        </w:rPr>
        <w:t xml:space="preserve">The most abundant type of protein-altering variation in </w:t>
      </w:r>
      <w:r w:rsidRPr="001C7BA1">
        <w:rPr>
          <w:rFonts w:ascii="Arial" w:hAnsi="Arial" w:cs="Arial"/>
          <w:color w:val="000000" w:themeColor="text1"/>
          <w:sz w:val="22"/>
          <w:szCs w:val="22"/>
          <w:highlight w:val="yellow"/>
        </w:rPr>
        <w:t>an individual’s genome</w:t>
      </w:r>
      <w:r w:rsidR="000216A4" w:rsidRPr="001C7BA1">
        <w:rPr>
          <w:rFonts w:ascii="Arial" w:hAnsi="Arial" w:cs="Arial"/>
          <w:color w:val="000000" w:themeColor="text1"/>
          <w:sz w:val="22"/>
          <w:szCs w:val="22"/>
          <w:highlight w:val="yellow"/>
        </w:rPr>
        <w:t xml:space="preserve"> is non</w:t>
      </w:r>
      <w:r w:rsidR="00EF2B52" w:rsidRPr="001C7BA1">
        <w:rPr>
          <w:rFonts w:ascii="Arial" w:hAnsi="Arial" w:cs="Arial"/>
          <w:color w:val="000000" w:themeColor="text1"/>
          <w:sz w:val="22"/>
          <w:szCs w:val="22"/>
          <w:highlight w:val="yellow"/>
        </w:rPr>
        <w:t xml:space="preserve">-synonymous </w:t>
      </w:r>
      <w:r w:rsidR="007628C7" w:rsidRPr="001C7BA1">
        <w:rPr>
          <w:rFonts w:ascii="Arial" w:hAnsi="Arial" w:cs="Arial"/>
          <w:color w:val="000000" w:themeColor="text1"/>
          <w:sz w:val="22"/>
          <w:szCs w:val="22"/>
          <w:highlight w:val="yellow"/>
        </w:rPr>
        <w:t xml:space="preserve">(missense) </w:t>
      </w:r>
      <w:ins w:id="10" w:author="Maria Palafox" w:date="2020-05-04T23:18:00Z">
        <w:r w:rsidR="00191D83" w:rsidRPr="001C7BA1">
          <w:rPr>
            <w:rFonts w:ascii="Arial" w:hAnsi="Arial" w:cs="Arial"/>
            <w:color w:val="000000" w:themeColor="text1"/>
            <w:sz w:val="22"/>
            <w:szCs w:val="22"/>
            <w:highlight w:val="yellow"/>
          </w:rPr>
          <w:t>single nucleotide variants (</w:t>
        </w:r>
        <w:proofErr w:type="spellStart"/>
        <w:r w:rsidR="00191D83" w:rsidRPr="001C7BA1">
          <w:rPr>
            <w:rFonts w:ascii="Arial" w:hAnsi="Arial" w:cs="Arial"/>
            <w:color w:val="000000" w:themeColor="text1"/>
            <w:sz w:val="22"/>
            <w:szCs w:val="22"/>
            <w:highlight w:val="yellow"/>
          </w:rPr>
          <w:t>nsSNVs</w:t>
        </w:r>
        <w:proofErr w:type="spellEnd"/>
        <w:r w:rsidR="00191D83" w:rsidRPr="001C7BA1">
          <w:rPr>
            <w:rFonts w:ascii="Arial" w:hAnsi="Arial" w:cs="Arial"/>
            <w:color w:val="000000" w:themeColor="text1"/>
            <w:sz w:val="22"/>
            <w:szCs w:val="22"/>
            <w:highlight w:val="yellow"/>
          </w:rPr>
          <w:t>)</w:t>
        </w:r>
      </w:ins>
      <w:del w:id="11" w:author="Maria Palafox" w:date="2020-05-04T23:18:00Z">
        <w:r w:rsidR="00EF2B52" w:rsidRPr="001C7BA1" w:rsidDel="00191D83">
          <w:rPr>
            <w:rFonts w:ascii="Arial" w:hAnsi="Arial" w:cs="Arial"/>
            <w:color w:val="000000" w:themeColor="text1"/>
            <w:sz w:val="22"/>
            <w:szCs w:val="22"/>
            <w:highlight w:val="yellow"/>
          </w:rPr>
          <w:delText>genetic variants that</w:delText>
        </w:r>
      </w:del>
      <w:r w:rsidR="007628C7" w:rsidRPr="001C7BA1">
        <w:rPr>
          <w:rFonts w:ascii="Arial" w:hAnsi="Arial" w:cs="Arial"/>
          <w:color w:val="000000" w:themeColor="text1"/>
          <w:sz w:val="22"/>
          <w:szCs w:val="22"/>
          <w:highlight w:val="yellow"/>
        </w:rPr>
        <w:t xml:space="preserve">, or </w:t>
      </w:r>
      <w:r w:rsidR="00EF2B52" w:rsidRPr="001C7BA1">
        <w:rPr>
          <w:rFonts w:ascii="Arial" w:hAnsi="Arial" w:cs="Arial"/>
          <w:color w:val="000000" w:themeColor="text1"/>
          <w:sz w:val="22"/>
          <w:szCs w:val="22"/>
          <w:highlight w:val="yellow"/>
        </w:rPr>
        <w:t>single amino acid substitutions</w:t>
      </w:r>
      <w:r w:rsidR="000216A4" w:rsidRPr="00B727BE">
        <w:rPr>
          <w:rFonts w:ascii="Arial" w:hAnsi="Arial" w:cs="Arial"/>
          <w:color w:val="000000" w:themeColor="text1"/>
          <w:sz w:val="22"/>
          <w:szCs w:val="22"/>
        </w:rPr>
        <w:t xml:space="preserve">. </w:t>
      </w:r>
      <w:r w:rsidR="00DC6048" w:rsidRPr="00B727BE">
        <w:rPr>
          <w:rFonts w:ascii="Arial" w:hAnsi="Arial" w:cs="Arial"/>
          <w:color w:val="000000" w:themeColor="text1"/>
          <w:sz w:val="22"/>
          <w:szCs w:val="22"/>
        </w:rPr>
        <w:t>M</w:t>
      </w:r>
      <w:r w:rsidR="00DC6048" w:rsidRPr="000216A4">
        <w:rPr>
          <w:rFonts w:ascii="Arial" w:hAnsi="Arial" w:cs="Arial"/>
          <w:color w:val="000000" w:themeColor="text1"/>
          <w:sz w:val="22"/>
          <w:szCs w:val="22"/>
        </w:rPr>
        <w:t xml:space="preserve">issense variants </w:t>
      </w:r>
      <w:r w:rsidR="00DB2C35">
        <w:rPr>
          <w:rFonts w:ascii="Arial" w:hAnsi="Arial" w:cs="Arial"/>
          <w:color w:val="000000" w:themeColor="text1"/>
          <w:sz w:val="22"/>
          <w:szCs w:val="22"/>
        </w:rPr>
        <w:t xml:space="preserve">are </w:t>
      </w:r>
      <w:r w:rsidR="00DB2C35" w:rsidRPr="001C7BA1">
        <w:rPr>
          <w:rFonts w:ascii="Arial" w:hAnsi="Arial" w:cs="Arial"/>
          <w:color w:val="000000" w:themeColor="text1"/>
          <w:sz w:val="22"/>
          <w:szCs w:val="22"/>
          <w:highlight w:val="yellow"/>
        </w:rPr>
        <w:t>historically</w:t>
      </w:r>
      <w:r w:rsidR="00DB2C35">
        <w:rPr>
          <w:rFonts w:ascii="Arial" w:hAnsi="Arial" w:cs="Arial"/>
          <w:color w:val="000000" w:themeColor="text1"/>
          <w:sz w:val="22"/>
          <w:szCs w:val="22"/>
        </w:rPr>
        <w:t xml:space="preserve"> </w:t>
      </w:r>
      <w:commentRangeStart w:id="12"/>
      <w:r w:rsidR="00DB2C35" w:rsidRPr="001C7BA1">
        <w:rPr>
          <w:rFonts w:ascii="Arial" w:hAnsi="Arial" w:cs="Arial"/>
          <w:color w:val="000000" w:themeColor="text1"/>
          <w:sz w:val="22"/>
          <w:szCs w:val="22"/>
          <w:highlight w:val="red"/>
        </w:rPr>
        <w:t xml:space="preserve">the most difficult </w:t>
      </w:r>
      <w:commentRangeEnd w:id="12"/>
      <w:r w:rsidR="001C7BA1" w:rsidRPr="001C7BA1">
        <w:rPr>
          <w:rStyle w:val="CommentReference"/>
          <w:rFonts w:asciiTheme="minorHAnsi" w:eastAsiaTheme="minorHAnsi" w:hAnsiTheme="minorHAnsi" w:cstheme="minorBidi"/>
          <w:highlight w:val="red"/>
        </w:rPr>
        <w:commentReference w:id="12"/>
      </w:r>
      <w:r w:rsidR="00DB2C35">
        <w:rPr>
          <w:rFonts w:ascii="Arial" w:hAnsi="Arial" w:cs="Arial"/>
          <w:color w:val="000000" w:themeColor="text1"/>
          <w:sz w:val="22"/>
          <w:szCs w:val="22"/>
        </w:rPr>
        <w:t>to interpret due to the wide</w:t>
      </w:r>
      <w:r w:rsidR="00DC6048" w:rsidRPr="000216A4">
        <w:rPr>
          <w:rFonts w:ascii="Arial" w:hAnsi="Arial" w:cs="Arial"/>
          <w:color w:val="000000" w:themeColor="text1"/>
          <w:sz w:val="22"/>
          <w:szCs w:val="22"/>
        </w:rPr>
        <w:t xml:space="preserve"> range of </w:t>
      </w:r>
      <w:r w:rsidR="00DB2C35">
        <w:rPr>
          <w:rFonts w:ascii="Arial" w:hAnsi="Arial" w:cs="Arial"/>
          <w:color w:val="000000" w:themeColor="text1"/>
          <w:sz w:val="22"/>
          <w:szCs w:val="22"/>
        </w:rPr>
        <w:t xml:space="preserve">possible </w:t>
      </w:r>
      <w:r w:rsidR="00DC6048" w:rsidRPr="000216A4">
        <w:rPr>
          <w:rFonts w:ascii="Arial" w:hAnsi="Arial" w:cs="Arial"/>
          <w:color w:val="000000" w:themeColor="text1"/>
          <w:sz w:val="22"/>
          <w:szCs w:val="22"/>
        </w:rPr>
        <w:t xml:space="preserve">outcomes, with extremes </w:t>
      </w:r>
      <w:r w:rsidR="00DB2C35">
        <w:rPr>
          <w:rFonts w:ascii="Arial" w:hAnsi="Arial" w:cs="Arial"/>
          <w:color w:val="000000" w:themeColor="text1"/>
          <w:sz w:val="22"/>
          <w:szCs w:val="22"/>
        </w:rPr>
        <w:t>of</w:t>
      </w:r>
      <w:r w:rsidR="00DC6048" w:rsidRPr="000216A4">
        <w:rPr>
          <w:rFonts w:ascii="Arial" w:hAnsi="Arial" w:cs="Arial"/>
          <w:color w:val="000000" w:themeColor="text1"/>
          <w:sz w:val="22"/>
          <w:szCs w:val="22"/>
        </w:rPr>
        <w:t xml:space="preserve"> no </w:t>
      </w:r>
      <w:r w:rsidR="00DB2C35">
        <w:rPr>
          <w:rFonts w:ascii="Arial" w:hAnsi="Arial" w:cs="Arial"/>
          <w:color w:val="000000" w:themeColor="text1"/>
          <w:sz w:val="22"/>
          <w:szCs w:val="22"/>
        </w:rPr>
        <w:t xml:space="preserve">observable </w:t>
      </w:r>
      <w:r w:rsidR="00DC6048" w:rsidRPr="000216A4">
        <w:rPr>
          <w:rFonts w:ascii="Arial" w:hAnsi="Arial" w:cs="Arial"/>
          <w:color w:val="000000" w:themeColor="text1"/>
          <w:sz w:val="22"/>
          <w:szCs w:val="22"/>
        </w:rPr>
        <w:t xml:space="preserve">impact </w:t>
      </w:r>
      <w:r w:rsidR="00DB2C35">
        <w:rPr>
          <w:rFonts w:ascii="Arial" w:hAnsi="Arial" w:cs="Arial"/>
          <w:color w:val="000000" w:themeColor="text1"/>
          <w:sz w:val="22"/>
          <w:szCs w:val="22"/>
        </w:rPr>
        <w:t>and</w:t>
      </w:r>
      <w:r w:rsidR="00DC6048" w:rsidRPr="000216A4">
        <w:rPr>
          <w:rFonts w:ascii="Arial" w:hAnsi="Arial" w:cs="Arial"/>
          <w:color w:val="000000" w:themeColor="text1"/>
          <w:sz w:val="22"/>
          <w:szCs w:val="22"/>
        </w:rPr>
        <w:t xml:space="preserve"> causing </w:t>
      </w:r>
      <w:r w:rsidR="00DB2C35">
        <w:rPr>
          <w:rFonts w:ascii="Arial" w:hAnsi="Arial" w:cs="Arial"/>
          <w:color w:val="000000" w:themeColor="text1"/>
          <w:sz w:val="22"/>
          <w:szCs w:val="22"/>
        </w:rPr>
        <w:t xml:space="preserve">severe </w:t>
      </w:r>
      <w:r w:rsidR="00DC6048" w:rsidRPr="000216A4">
        <w:rPr>
          <w:rFonts w:ascii="Arial" w:hAnsi="Arial" w:cs="Arial"/>
          <w:color w:val="000000" w:themeColor="text1"/>
          <w:sz w:val="22"/>
          <w:szCs w:val="22"/>
        </w:rPr>
        <w:t xml:space="preserve">disease, to milder consequences such as inhibiting, activating, stabilizing, or destabilizing </w:t>
      </w:r>
      <w:r w:rsidR="00DC6048" w:rsidRPr="00B727BE">
        <w:rPr>
          <w:rFonts w:ascii="Arial" w:hAnsi="Arial" w:cs="Arial"/>
          <w:color w:val="000000" w:themeColor="text1"/>
          <w:sz w:val="22"/>
          <w:szCs w:val="22"/>
        </w:rPr>
        <w:t>proteins</w:t>
      </w:r>
      <w:r w:rsidR="00DC6048" w:rsidRPr="00B727BE">
        <w:rPr>
          <w:rFonts w:ascii="Arial" w:hAnsi="Arial" w:cs="Arial"/>
          <w:color w:val="000000" w:themeColor="text1"/>
          <w:sz w:val="22"/>
          <w:szCs w:val="22"/>
        </w:rPr>
        <w:fldChar w:fldCharType="begin" w:fldLock="1"/>
      </w:r>
      <w:r w:rsidR="00DC6048" w:rsidRPr="00B727BE">
        <w:rPr>
          <w:rFonts w:ascii="Arial" w:hAnsi="Arial" w:cs="Arial"/>
          <w:color w:val="000000" w:themeColor="text1"/>
          <w:sz w:val="22"/>
          <w:szCs w:val="22"/>
        </w:rPr>
        <w:instrText>ADDIN CSL_CITATION {"citationItems":[{"id":"ITEM-1","itemData":{"DOI":"10.1101/148353","abstract":"Given increasing numbers of patients who are undergoing exome or genome sequencing, it is critical to establish tools and methods to interpret the impact of genetic variation. While the ability to predict deleteriousness for any given variant is limited, missense variants remain a particularly challenging class of variation to interpret, since they can have drastically different effects depending on both the precise location and specific amino acid substitution of the variant. In order to better evaluate missense variation, we leveraged the exome sequencing data of 60,706 individuals from the Exome Aggregation Consortium (ExAC) dataset to identify sub-genic regions that are depleted of missense variation. We further used this depletion as part of a novel missense deleteriousness metric named MPC. We applied MPC to de novo missense variants and identified a category of de novo missense variants with the same impact on neurodevelopmental disorders as truncating mutations in intolerant genes, supporting the value of incorporating regional missense constraint in variant interpretation.","author":[{"dropping-particle":"","family":"Samocha","given":"Kaitlin E.","non-dropping-particle":"","parse-names":false,"suffix":""},{"dropping-particle":"","family":"Kosmicki","given":"Jack A.","non-dropping-particle":"","parse-names":false,"suffix":""},{"dropping-particle":"","family":"Karczewski","given":"Konrad J.","non-dropping-particle":"","parse-names":false,"suffix":""},{"dropping-particle":"","family":"O'Donnell-Luria","given":"Anne H.","non-dropping-particle":"","parse-names":false,"suffix":""},{"dropping-particle":"","family":"Pierce-Hoffman","given":"Emma","non-dropping-particle":"","parse-names":false,"suffix":""},{"dropping-particle":"","family":"MacArthur","given":"Daniel G.","non-dropping-particle":"","parse-names":false,"suffix":""},{"dropping-particle":"","family":"Neale","given":"Benjamin M.","non-dropping-particle":"","parse-names":false,"suffix":""},{"dropping-particle":"","family":"Daly","given":"Mark J.","non-dropping-particle":"","parse-names":false,"suffix":""}],"container-title":"bioRxiv","id":"ITEM-1","issued":{"date-parts":[["2017"]]},"page":"148353","title":"Regional missense constraint improves variant deleteriousness prediction","type":"article-journal"},"uris":["http://www.mendeley.com/documents/?uuid=66ac7d21-f2e6-4fee-8644-f16fe5515f65"]}],"mendeley":{"formattedCitation":"&lt;sup&gt;2&lt;/sup&gt;","plainTextFormattedCitation":"2","previouslyFormattedCitation":"&lt;sup&gt;2&lt;/sup&gt;"},"properties":{"noteIndex":0},"schema":"https://github.com/citation-style-language/schema/raw/master/csl-citation.json"}</w:instrText>
      </w:r>
      <w:r w:rsidR="00DC6048" w:rsidRPr="00B727BE">
        <w:rPr>
          <w:rFonts w:ascii="Arial" w:hAnsi="Arial" w:cs="Arial"/>
          <w:color w:val="000000" w:themeColor="text1"/>
          <w:sz w:val="22"/>
          <w:szCs w:val="22"/>
        </w:rPr>
        <w:fldChar w:fldCharType="separate"/>
      </w:r>
      <w:r w:rsidR="00DC6048" w:rsidRPr="00B727BE">
        <w:rPr>
          <w:rFonts w:ascii="Arial" w:hAnsi="Arial" w:cs="Arial"/>
          <w:noProof/>
          <w:color w:val="000000" w:themeColor="text1"/>
          <w:sz w:val="22"/>
          <w:szCs w:val="22"/>
          <w:vertAlign w:val="superscript"/>
        </w:rPr>
        <w:t>2</w:t>
      </w:r>
      <w:r w:rsidR="00DC6048" w:rsidRPr="00B727BE">
        <w:rPr>
          <w:rFonts w:ascii="Arial" w:hAnsi="Arial" w:cs="Arial"/>
          <w:color w:val="000000" w:themeColor="text1"/>
          <w:sz w:val="22"/>
          <w:szCs w:val="22"/>
        </w:rPr>
        <w:fldChar w:fldCharType="end"/>
      </w:r>
      <w:r w:rsidR="00DC6048" w:rsidRPr="000216A4">
        <w:rPr>
          <w:rFonts w:ascii="Arial" w:hAnsi="Arial" w:cs="Arial"/>
          <w:color w:val="000000" w:themeColor="text1"/>
          <w:sz w:val="22"/>
          <w:szCs w:val="22"/>
        </w:rPr>
        <w:t xml:space="preserve">. </w:t>
      </w:r>
      <w:r w:rsidR="000216A4" w:rsidRPr="00B727BE">
        <w:rPr>
          <w:rFonts w:ascii="Arial" w:hAnsi="Arial" w:cs="Arial"/>
          <w:color w:val="000000" w:themeColor="text1"/>
          <w:sz w:val="22"/>
          <w:szCs w:val="22"/>
        </w:rPr>
        <w:t xml:space="preserve">Because </w:t>
      </w:r>
      <w:r w:rsidR="000216A4" w:rsidRPr="000216A4">
        <w:rPr>
          <w:rFonts w:ascii="Arial" w:hAnsi="Arial" w:cs="Arial"/>
          <w:color w:val="000000" w:themeColor="text1"/>
          <w:sz w:val="22"/>
          <w:szCs w:val="22"/>
        </w:rPr>
        <w:t xml:space="preserve">a majority of protein-coding </w:t>
      </w:r>
      <w:commentRangeStart w:id="13"/>
      <w:r w:rsidR="000216A4" w:rsidRPr="000216A4">
        <w:rPr>
          <w:rFonts w:ascii="Arial" w:hAnsi="Arial" w:cs="Arial"/>
          <w:color w:val="000000" w:themeColor="text1"/>
          <w:sz w:val="22"/>
          <w:szCs w:val="22"/>
        </w:rPr>
        <w:t xml:space="preserve">variation is evolutionarily recent, </w:t>
      </w:r>
      <w:commentRangeEnd w:id="13"/>
      <w:r w:rsidR="001C7BA1">
        <w:rPr>
          <w:rStyle w:val="CommentReference"/>
          <w:rFonts w:asciiTheme="minorHAnsi" w:eastAsiaTheme="minorHAnsi" w:hAnsiTheme="minorHAnsi" w:cstheme="minorBidi"/>
        </w:rPr>
        <w:commentReference w:id="13"/>
      </w:r>
      <w:r w:rsidR="000216A4" w:rsidRPr="000216A4">
        <w:rPr>
          <w:rFonts w:ascii="Arial" w:hAnsi="Arial" w:cs="Arial"/>
          <w:color w:val="000000" w:themeColor="text1"/>
          <w:sz w:val="22"/>
          <w:szCs w:val="22"/>
        </w:rPr>
        <w:t xml:space="preserve">deleterious alleles are enriched in the human population at very low allele </w:t>
      </w:r>
      <w:r w:rsidR="00DC6048" w:rsidRPr="00B727BE">
        <w:rPr>
          <w:rFonts w:ascii="Arial" w:hAnsi="Arial" w:cs="Arial"/>
          <w:color w:val="000000" w:themeColor="text1"/>
          <w:sz w:val="22"/>
          <w:szCs w:val="22"/>
        </w:rPr>
        <w:t>frequency</w:t>
      </w:r>
      <w:r w:rsidR="00DC6048" w:rsidRPr="00B727BE">
        <w:rPr>
          <w:rFonts w:ascii="Arial" w:hAnsi="Arial" w:cs="Arial"/>
          <w:color w:val="000000" w:themeColor="text1"/>
          <w:sz w:val="22"/>
          <w:szCs w:val="22"/>
        </w:rPr>
        <w:fldChar w:fldCharType="begin" w:fldLock="1"/>
      </w:r>
      <w:r w:rsidR="00DC6048" w:rsidRPr="00B727BE">
        <w:rPr>
          <w:rFonts w:ascii="Arial" w:hAnsi="Arial" w:cs="Arial"/>
          <w:color w:val="000000" w:themeColor="text1"/>
          <w:sz w:val="22"/>
          <w:szCs w:val="22"/>
        </w:rPr>
        <w:instrText xml:space="preserve">ADDIN CSL_CITATION {"citationItems":[{"id":"ITEM-1","itemData":{"DOI":"10.1126/science.1219240","ISSN":"10959203","PMID":"22604720","abstract":"As a first step toward understanding how rare variants contribute to risk for complex diseases, we sequenced 15,585 human protein-coding genes to an average median depth of 111x in 2440 individuals of European (n = 1351) and African (n = 1088) ancestry. We identified over 500,000 single-nucleotide variants (SNVs), the majority of which were rare (86% with a minor allele frequency less than 0.5%), previously unknown (82%), and population-specific (82%). On average, 2.3% of the 13,595 SNVs each person carried were predicted to affect protein function of </w:instrText>
      </w:r>
      <w:r w:rsidR="00DC6048" w:rsidRPr="00B727BE">
        <w:rPr>
          <w:rFonts w:ascii="Cambria Math" w:hAnsi="Cambria Math" w:cs="Cambria Math"/>
          <w:color w:val="000000" w:themeColor="text1"/>
          <w:sz w:val="22"/>
          <w:szCs w:val="22"/>
        </w:rPr>
        <w:instrText>∼</w:instrText>
      </w:r>
      <w:r w:rsidR="00DC6048" w:rsidRPr="00B727BE">
        <w:rPr>
          <w:rFonts w:ascii="Arial" w:hAnsi="Arial" w:cs="Arial"/>
          <w:color w:val="000000" w:themeColor="text1"/>
          <w:sz w:val="22"/>
          <w:szCs w:val="22"/>
        </w:rPr>
        <w:instrText xml:space="preserve">313 genes per genome, and </w:instrText>
      </w:r>
      <w:r w:rsidR="00DC6048" w:rsidRPr="00B727BE">
        <w:rPr>
          <w:rFonts w:ascii="Cambria Math" w:hAnsi="Cambria Math" w:cs="Cambria Math"/>
          <w:color w:val="000000" w:themeColor="text1"/>
          <w:sz w:val="22"/>
          <w:szCs w:val="22"/>
        </w:rPr>
        <w:instrText>∼</w:instrText>
      </w:r>
      <w:r w:rsidR="00DC6048" w:rsidRPr="00B727BE">
        <w:rPr>
          <w:rFonts w:ascii="Arial" w:hAnsi="Arial" w:cs="Arial"/>
          <w:color w:val="000000" w:themeColor="text1"/>
          <w:sz w:val="22"/>
          <w:szCs w:val="22"/>
        </w:rPr>
        <w:instrText>95.7% of SNVs predicted to be functionally important were rare. This excess of rare functional variants is due to the combined effects of explosive, recent accelerated population growth and weak purifying selection. Furthermore, we show that large sample sizes will be required to associate rare variants with complex traits.","author":[{"dropping-particle":"","family":"Tennessen","given":"Jacob A.","non-dropping-particle":"","parse-names":false,"suffix":""},{"dropping-particle":"","family":"Bigham","given":"Abigail W.","non-dropping-particle":"","parse-names":false,"suffix":""},{"dropping-particle":"","family":"O'Connor","given":"Timothy D.","non-dropping-particle":"","parse-names":false,"suffix":""},{"dropping-particle":"","family":"Fu","given":"Wenqing","non-dropping-particle":"","parse-names":false,"suffix":""},{"dropping-particle":"","family":"Kenny","given":"Eimear E.","non-dropping-particle":"","parse-names":false,"suffix":""},{"dropping-particle":"","family":"Gravel","given":"Simon","non-dropping-particle":"","parse-names":false,"suffix":""},{"dropping-particle":"","family":"McGee","given":"Sean","non-dropping-particle":"","parse-names":false,"suffix":""},{"dropping-particle":"","family":"Do","given":"Ron","non-dropping-particle":"","parse-names":false,"suffix":""},{"dropping-particle":"","family":"Liu","given":"Xiaoming","non-dropping-particle":"","parse-names":false,"suffix":""},{"dropping-particle":"","family":"Jun","given":"Goo","non-dropping-particle":"","parse-names":false,"suffix":""},{"dropping-particle":"","family":"Kang","given":"Hyun Min","non-dropping-particle":"","parse-names":false,"suffix":""},{"dropping-particle":"","family":"Jordan","given":"Daniel","non-dropping-particle":"","parse-names":false,"suffix":""},{"dropping-particle":"","family":"Leal","given":"Suzanne M.","non-dropping-particle":"","parse-names":false,"suffix":""},{"dropping-particle":"","family":"Gabriel","given":"Stacey","non-dropping-particle":"","parse-names":false,"suffix":""},{"dropping-particle":"","family":"Rieder","given":"Mark J.","non-dropping-particle":"","parse-names":false,"suffix":""},{"dropping-particle":"","family":"Abecasis","given":"Goncalo","non-dropping-particle":"","parse-names":false,"suffix":""},{"dropping-particle":"","family":"Altshuler","given":"David","non-dropping-particle":"","parse-names":false,"suffix":""},{"dropping-particle":"","family":"Nickerson","given":"Deborah A.","non-dropping-particle":"","parse-names":false,"suffix":""},{"dropping-particle":"","family":"Boerwinkle","given":"Eric","non-dropping-particle":"","parse-names":false,"suffix":""},{"dropping-particle":"","family":"Sunyaev","given":"Shamil","non-dropping-particle":"","parse-names":false,"suffix":""},{"dropping-particle":"","family":"Bustamante","given":"Carlos D.","non-dropping-particle":"","parse-names":false,"suffix":""},{"dropping-particle":"","family":"Bamshad","given":"Michael J.","non-dropping-particle":"","parse-names":false,"suffix":""},{"dropping-particle":"","family":"Akey","given":"Joshua M.","non-dropping-particle":"","parse-names":false,"suffix":""}],"container-title":"Science","id":"ITEM-1","issue":"6090","issued":{"date-parts":[["2012","7","6"]]},"page":"64-69","publisher":"American Association for the Advancement of Science","title":"Evolution and functional impact of rare coding variation from deep sequencing of human exomes","type":"article-journal","volume":"336"},"uris":["http://www.mendeley.com/documents/?uuid=29f4e560-4ac1-3d92-a49b-f8f308ba6bd2"]}],"mendeley":{"formattedCitation":"&lt;sup&gt;3&lt;/sup&gt;","plainTextFormattedCitation":"3","previouslyFormattedCitation":"&lt;sup&gt;3&lt;/sup&gt;"},"properties":{"noteIndex":0},"schema":"https://github.com/citation-style-language/schema/raw/master/csl-citation.json"}</w:instrText>
      </w:r>
      <w:r w:rsidR="00DC6048" w:rsidRPr="00B727BE">
        <w:rPr>
          <w:rFonts w:ascii="Arial" w:hAnsi="Arial" w:cs="Arial"/>
          <w:color w:val="000000" w:themeColor="text1"/>
          <w:sz w:val="22"/>
          <w:szCs w:val="22"/>
        </w:rPr>
        <w:fldChar w:fldCharType="separate"/>
      </w:r>
      <w:r w:rsidR="00DC6048" w:rsidRPr="00B727BE">
        <w:rPr>
          <w:rFonts w:ascii="Arial" w:hAnsi="Arial" w:cs="Arial"/>
          <w:noProof/>
          <w:color w:val="000000" w:themeColor="text1"/>
          <w:sz w:val="22"/>
          <w:szCs w:val="22"/>
          <w:vertAlign w:val="superscript"/>
        </w:rPr>
        <w:t>3</w:t>
      </w:r>
      <w:r w:rsidR="00DC6048" w:rsidRPr="00B727BE">
        <w:rPr>
          <w:rFonts w:ascii="Arial" w:hAnsi="Arial" w:cs="Arial"/>
          <w:color w:val="000000" w:themeColor="text1"/>
          <w:sz w:val="22"/>
          <w:szCs w:val="22"/>
        </w:rPr>
        <w:fldChar w:fldCharType="end"/>
      </w:r>
      <w:r w:rsidR="000216A4" w:rsidRPr="00B727BE">
        <w:rPr>
          <w:rFonts w:ascii="Arial" w:hAnsi="Arial" w:cs="Arial"/>
          <w:color w:val="000000" w:themeColor="text1"/>
          <w:sz w:val="22"/>
          <w:szCs w:val="22"/>
        </w:rPr>
        <w:t xml:space="preserve">, </w:t>
      </w:r>
      <w:commentRangeStart w:id="14"/>
      <w:r w:rsidR="00DC6048" w:rsidRPr="00B727BE">
        <w:rPr>
          <w:rFonts w:ascii="Arial" w:hAnsi="Arial" w:cs="Arial"/>
          <w:color w:val="000000" w:themeColor="text1"/>
          <w:sz w:val="22"/>
          <w:szCs w:val="22"/>
        </w:rPr>
        <w:t xml:space="preserve">further </w:t>
      </w:r>
      <w:r w:rsidR="000216A4" w:rsidRPr="00B727BE">
        <w:rPr>
          <w:rFonts w:ascii="Arial" w:hAnsi="Arial" w:cs="Arial"/>
          <w:color w:val="000000" w:themeColor="text1"/>
          <w:sz w:val="22"/>
          <w:szCs w:val="22"/>
        </w:rPr>
        <w:t>complicating their interpretation in a clinical setting</w:t>
      </w:r>
      <w:commentRangeEnd w:id="14"/>
      <w:r w:rsidR="001C7BA1">
        <w:rPr>
          <w:rStyle w:val="CommentReference"/>
          <w:rFonts w:asciiTheme="minorHAnsi" w:eastAsiaTheme="minorHAnsi" w:hAnsiTheme="minorHAnsi" w:cstheme="minorBidi"/>
        </w:rPr>
        <w:commentReference w:id="14"/>
      </w:r>
      <w:r w:rsidR="000216A4" w:rsidRPr="00B727BE">
        <w:rPr>
          <w:rFonts w:ascii="Arial" w:hAnsi="Arial" w:cs="Arial"/>
          <w:color w:val="000000" w:themeColor="text1"/>
          <w:sz w:val="22"/>
          <w:szCs w:val="22"/>
        </w:rPr>
        <w:t>.</w:t>
      </w:r>
      <w:r w:rsidR="000216A4" w:rsidRPr="000216A4">
        <w:rPr>
          <w:rFonts w:ascii="Arial" w:hAnsi="Arial" w:cs="Arial"/>
          <w:color w:val="000000" w:themeColor="text1"/>
          <w:sz w:val="22"/>
          <w:szCs w:val="22"/>
        </w:rPr>
        <w:t xml:space="preserve"> </w:t>
      </w:r>
    </w:p>
    <w:p w14:paraId="658B110B" w14:textId="1AA3FB29" w:rsidR="00DC6048" w:rsidRPr="00B727BE" w:rsidRDefault="00DC6048" w:rsidP="00DC6048">
      <w:pPr>
        <w:widowControl w:val="0"/>
        <w:rPr>
          <w:rFonts w:ascii="Arial" w:hAnsi="Arial" w:cs="Arial"/>
          <w:color w:val="000000" w:themeColor="text1"/>
        </w:rPr>
      </w:pPr>
      <w:r w:rsidRPr="00B727BE">
        <w:rPr>
          <w:rFonts w:ascii="Arial" w:hAnsi="Arial" w:cs="Arial"/>
          <w:color w:val="000000" w:themeColor="text1"/>
        </w:rPr>
        <w:t xml:space="preserve">Diverse </w:t>
      </w:r>
      <w:r w:rsidRPr="00B727BE">
        <w:rPr>
          <w:rFonts w:ascii="Arial" w:hAnsi="Arial" w:cs="Arial"/>
          <w:i/>
          <w:iCs/>
          <w:color w:val="000000" w:themeColor="text1"/>
        </w:rPr>
        <w:t>in silico</w:t>
      </w:r>
      <w:r w:rsidRPr="00B727BE">
        <w:rPr>
          <w:rFonts w:ascii="Arial" w:hAnsi="Arial" w:cs="Arial"/>
          <w:color w:val="000000" w:themeColor="text1"/>
        </w:rPr>
        <w:t xml:space="preserve"> </w:t>
      </w:r>
      <w:r w:rsidR="00DB2C35">
        <w:rPr>
          <w:rFonts w:ascii="Arial" w:hAnsi="Arial" w:cs="Arial"/>
          <w:color w:val="000000" w:themeColor="text1"/>
        </w:rPr>
        <w:t>algorithms</w:t>
      </w:r>
      <w:r w:rsidRPr="00B727BE">
        <w:rPr>
          <w:rFonts w:ascii="Arial" w:hAnsi="Arial" w:cs="Arial"/>
          <w:color w:val="000000" w:themeColor="text1"/>
        </w:rPr>
        <w:t xml:space="preserve"> are available to aid in the interpretation of sequence variants. Commonly used methods </w:t>
      </w:r>
      <w:commentRangeStart w:id="15"/>
      <w:r w:rsidRPr="00B727BE">
        <w:rPr>
          <w:rFonts w:ascii="Arial" w:hAnsi="Arial" w:cs="Arial"/>
          <w:color w:val="000000" w:themeColor="text1"/>
        </w:rPr>
        <w:t xml:space="preserve">can be </w:t>
      </w:r>
      <w:r w:rsidRPr="00441072">
        <w:rPr>
          <w:rFonts w:ascii="Arial" w:hAnsi="Arial" w:cs="Arial"/>
          <w:color w:val="000000" w:themeColor="text1"/>
          <w:highlight w:val="red"/>
        </w:rPr>
        <w:t>subdivided by type:</w:t>
      </w:r>
      <w:r w:rsidRPr="00B727BE">
        <w:rPr>
          <w:rFonts w:ascii="Arial" w:hAnsi="Arial" w:cs="Arial"/>
          <w:color w:val="000000" w:themeColor="text1"/>
        </w:rPr>
        <w:t xml:space="preserve"> conservation methods </w:t>
      </w:r>
      <w:commentRangeEnd w:id="15"/>
      <w:r w:rsidR="00441072">
        <w:rPr>
          <w:rStyle w:val="CommentReference"/>
        </w:rPr>
        <w:commentReference w:id="15"/>
      </w:r>
      <w:r w:rsidRPr="00B727BE">
        <w:rPr>
          <w:rFonts w:ascii="Arial" w:hAnsi="Arial" w:cs="Arial"/>
          <w:color w:val="000000" w:themeColor="text1"/>
        </w:rPr>
        <w:t>(GERP++</w:t>
      </w:r>
      <w:r w:rsidRPr="00B727BE">
        <w:rPr>
          <w:rFonts w:ascii="Arial" w:hAnsi="Arial" w:cs="Arial"/>
          <w:color w:val="000000" w:themeColor="text1"/>
        </w:rPr>
        <w:fldChar w:fldCharType="begin" w:fldLock="1"/>
      </w:r>
      <w:r w:rsidR="00930E3E" w:rsidRPr="00B727BE">
        <w:rPr>
          <w:rFonts w:ascii="Arial" w:hAnsi="Arial" w:cs="Arial"/>
          <w:color w:val="000000" w:themeColor="text1"/>
        </w:rPr>
        <w:instrText>ADDIN CSL_CITATION {"citationItems":[{"id":"ITEM-1","itemData":{"DOI":"10.1371/journal.pcbi.1001025","abstract":"Computational efforts to identify functional elements within genomes leverage comparative sequence information by looking for regions that exhibit evidence of selective constraint. One way of detecting constrained elements is to follow a bottom-up approach by computing constraint scores for individual positions of a multiple alignment and then defining constrained elements as segments of contiguous, highly scoring nucleotide positions. Here we present GERP++, a new tool that uses maximum likelihood evolutionary rate estimation for position-specific scoring and, in contrast to previous bottom-up methods, a novel dynamic programming approach to subsequently define constrained elements. GERP++ evaluates a richer set of candidate element breakpoints and ranks them based on statistical significance, eliminating the need for biased heuristic extension techniques. Using GERP++ we identify over 1.3 million constrained elements spanning over 7% of the human genome. We predict a higher fraction than earlier estimates largely due to the annotation of longer constrained elements, which improves one to one correspondence between predicted elements with known functional sequences. GERP++ is an efficient and effective tool to provide both nucleotide-and element-level constraint scores within deep multiple sequence alignments.","author":[{"dropping-particle":"V","family":"Davydov","given":"E","non-dropping-particle":"","parse-names":false,"suffix":""},{"dropping-particle":"","family":"Goode","given":"D L","non-dropping-particle":"","parse-names":false,"suffix":""},{"dropping-particle":"","family":"Sirota","given":"M","non-dropping-particle":"","parse-names":false,"suffix":""},{"dropping-particle":"","family":"Cooper","given":"G M","non-dropping-particle":"","parse-names":false,"suffix":""},{"dropping-particle":"","family":"Sidow","given":"A","non-dropping-particle":"","parse-names":false,"suffix":""}],"container-title":"PLoS Comput Biol","id":"ITEM-1","issue":"12","issued":{"date-parts":[["2010"]]},"page":"1001025","title":"Identifying a High Fraction of the Human Genome to be under Selective Constraint Using GERP++","type":"article-journal","volume":"6"},"uris":["http://www.mendeley.com/documents/?uuid=71c98b97-54bb-3edd-a02a-7e44a0bbda2b"]}],"mendeley":{"formattedCitation":"&lt;sup&gt;4&lt;/sup&gt;","plainTextFormattedCitation":"4","previouslyFormattedCitation":"&lt;sup&gt;4&lt;/sup&gt;"},"properties":{"noteIndex":0},"schema":"https://github.com/citation-style-language/schema/raw/master/csl-citation.json"}</w:instrText>
      </w:r>
      <w:r w:rsidRPr="00B727BE">
        <w:rPr>
          <w:rFonts w:ascii="Arial" w:hAnsi="Arial" w:cs="Arial"/>
          <w:color w:val="000000" w:themeColor="text1"/>
        </w:rPr>
        <w:fldChar w:fldCharType="separate"/>
      </w:r>
      <w:r w:rsidRPr="00B727BE">
        <w:rPr>
          <w:rFonts w:ascii="Arial" w:hAnsi="Arial" w:cs="Arial"/>
          <w:noProof/>
          <w:color w:val="000000" w:themeColor="text1"/>
          <w:vertAlign w:val="superscript"/>
        </w:rPr>
        <w:t>4</w:t>
      </w:r>
      <w:r w:rsidRPr="00B727BE">
        <w:rPr>
          <w:rFonts w:ascii="Arial" w:hAnsi="Arial" w:cs="Arial"/>
          <w:color w:val="000000" w:themeColor="text1"/>
        </w:rPr>
        <w:fldChar w:fldCharType="end"/>
      </w:r>
      <w:r w:rsidRPr="00B727BE">
        <w:rPr>
          <w:rFonts w:ascii="Arial" w:hAnsi="Arial" w:cs="Arial"/>
          <w:color w:val="000000" w:themeColor="text1"/>
        </w:rPr>
        <w:t>, phyloP</w:t>
      </w:r>
      <w:r w:rsidRPr="00B727BE">
        <w:rPr>
          <w:rFonts w:ascii="Arial" w:hAnsi="Arial" w:cs="Arial"/>
          <w:color w:val="000000" w:themeColor="text1"/>
        </w:rPr>
        <w:fldChar w:fldCharType="begin" w:fldLock="1"/>
      </w:r>
      <w:r w:rsidR="00930E3E" w:rsidRPr="00B727BE">
        <w:rPr>
          <w:rFonts w:ascii="Arial" w:hAnsi="Arial" w:cs="Arial"/>
          <w:color w:val="000000" w:themeColor="text1"/>
        </w:rPr>
        <w:instrText>ADDIN CSL_CITATION {"citationItems":[{"id":"ITEM-1","itemData":{"DOI":"10.1101/gr.097857.109","ISSN":"10889051","abstract":"Methods for detecting nucleotide substitution rates that are faster or slower than expected under neutral drift are widely used to identify candidate functional elements in genomic sequences. However, most existing methods consider either reductions (conservation) or increases (acceleration) in rate but not both, or assume that selection acts uniformly across the branches of a phylogeny. Here we examine the more general problem of detecting departures from the neutral rate of substitution in either direction, possibly in a clade-specific manner. We consider four statistical, phylogenetic tests for addressing this problem: a likelihood ratio test, a score test, a test based on exact distributions of numbers of substitutions, and the genomic evolutionary rate profiling (GERP) test. All four tests have been implemented in a freely available program called phyloP. Based on extensive simulation experiments, these tests are remarkably similar in statistical power. With 36 mammalian species, they all appear to be capable of fairly good sensitivity with low false-positive rates in detecting strong selection at individual nucleotides, moderate selection in 3-bp elements, and weaker or clade-specific selection in longer elements. By applying phyloP to mammalian multiple alignments from the ENCODE project, we shed light on patterns of conservation/acceleration in known and predicted functional elements, approximate fractions of sites subject to constraint, and differences in clade-specific selection in the primate and glires clades. We also describe new \"Conservation\" tracks in the UCSC Genome Browser that display both phyloP and phastCons scores for genome-wide alignments of 44 vertebrate species. © 2010 by Cold Spring Harbor Laboratory Press.","author":[{"dropping-particle":"","family":"Pollard","given":"Katherine S.","non-dropping-particle":"","parse-names":false,"suffix":""},{"dropping-particle":"","family":"Hubisz","given":"Melissa J.","non-dropping-particle":"","parse-names":false,"suffix":""},{"dropping-particle":"","family":"Rosenbloom","given":"Kate R.","non-dropping-particle":"","parse-names":false,"suffix":""},{"dropping-particle":"","family":"Siepel","given":"Adam","non-dropping-particle":"","parse-names":false,"suffix":""}],"container-title":"Genome Research","id":"ITEM-1","issue":"1","issued":{"date-parts":[["2010","1"]]},"page":"110-121","title":"Detection of nonneutral substitution rates on mammalian phylogenies","type":"article-journal","volume":"20"},"uris":["http://www.mendeley.com/documents/?uuid=b8cd7b2f-07ea-3af2-98e7-ddafb024b979"]}],"mendeley":{"formattedCitation":"&lt;sup&gt;5&lt;/sup&gt;","plainTextFormattedCitation":"5","previouslyFormattedCitation":"&lt;sup&gt;5&lt;/sup&gt;"},"properties":{"noteIndex":0},"schema":"https://github.com/citation-style-language/schema/raw/master/csl-citation.json"}</w:instrText>
      </w:r>
      <w:r w:rsidRPr="00B727BE">
        <w:rPr>
          <w:rFonts w:ascii="Arial" w:hAnsi="Arial" w:cs="Arial"/>
          <w:color w:val="000000" w:themeColor="text1"/>
        </w:rPr>
        <w:fldChar w:fldCharType="separate"/>
      </w:r>
      <w:r w:rsidRPr="00B727BE">
        <w:rPr>
          <w:rFonts w:ascii="Arial" w:hAnsi="Arial" w:cs="Arial"/>
          <w:noProof/>
          <w:color w:val="000000" w:themeColor="text1"/>
          <w:vertAlign w:val="superscript"/>
        </w:rPr>
        <w:t>5</w:t>
      </w:r>
      <w:r w:rsidRPr="00B727BE">
        <w:rPr>
          <w:rFonts w:ascii="Arial" w:hAnsi="Arial" w:cs="Arial"/>
          <w:color w:val="000000" w:themeColor="text1"/>
        </w:rPr>
        <w:fldChar w:fldCharType="end"/>
      </w:r>
      <w:r w:rsidRPr="00B727BE">
        <w:rPr>
          <w:rFonts w:ascii="Arial" w:hAnsi="Arial" w:cs="Arial"/>
          <w:color w:val="000000" w:themeColor="text1"/>
        </w:rPr>
        <w:t>, phastCons</w:t>
      </w:r>
      <w:r w:rsidRPr="00B727BE">
        <w:rPr>
          <w:rFonts w:ascii="Arial" w:hAnsi="Arial" w:cs="Arial"/>
          <w:color w:val="000000" w:themeColor="text1"/>
        </w:rPr>
        <w:fldChar w:fldCharType="begin" w:fldLock="1"/>
      </w:r>
      <w:r w:rsidR="00930E3E" w:rsidRPr="00B727BE">
        <w:rPr>
          <w:rFonts w:ascii="Arial" w:hAnsi="Arial" w:cs="Arial"/>
          <w:color w:val="000000" w:themeColor="text1"/>
        </w:rPr>
        <w:instrText>ADDIN CSL_CITATION {"citationItems":[{"id":"ITEM-1","itemData":{"DOI":"10.1101/gr.3715005","ISSN":"10889051","PMID":"16024819","abstract":"We have conducted a comprehensive search for conserved elements in vertebrate genomes, using genome-wide multiple alignments of five vertebrate species (human, mouse, rat, chicken, and Fugu rubripes). Parallel searches have been performed with multiple alignments of four insect species (three species of Drosophila and Anopheles gambiae), two species of Caenorhabditis, and seven species of Saccharomyces. Conserved elements were identified with a computer program called phastCons, which is based on a two-state phylogenetic hidden Markov model (phylo-HMM). PhastCons works by fitting a phylo-HMM to the data by maximum likelihood, subject to constraints designed to calibrate the model across species groups, and then predicting conserved elements based on this model. The predicted elements cover roughly 3%-8% of the human genome (depending on the details of the calibration procedure) and substantially higher fractions of the more compact Drosophila melanogaster (37%-53%), Caenorhabditis elegans (18%-37%), and Saccharaomyces cerevisiae (47%-68%) genomes. From yeasts to vertebrates, in order of increasing genome size and general biological complexity, increasing fractions of conserved bases are found to lie outside of the exons of known protein-coding genes. In all groups, the most highly conserved elements (HCEs), by log-odds score, are hundreds or thousands of bases long. These elements share certain properties with ultraconserved elements, but they tend to be longer and less perfectly conserved, and they overlap genes of somewhat different functional categories. In vertebrates, HCEs are associated with the 3′ UTRs of regulatory genes, stable gene deserts, and megabase-sized regions rich in moderately conserved noncoding sequences. Noncoding HCEs also show strong statistical evidence of an enrichment for RNA secondary structure. ©2005 by Cold Spring Harbor Laboratory Press.","author":[{"dropping-particle":"","family":"Siepel","given":"Adam","non-dropping-particle":"","parse-names":false,"suffix":""},{"dropping-particle":"","family":"Bejerano","given":"Gill","non-dropping-particle":"","parse-names":false,"suffix":""},{"dropping-particle":"","family":"Pedersen","given":"Jakob S.","non-dropping-particle":"","parse-names":false,"suffix":""},{"dropping-particle":"","family":"Hinrichs","given":"Angie S.","non-dropping-particle":"","parse-names":false,"suffix":""},{"dropping-particle":"","family":"Hou","given":"Minmei","non-dropping-particle":"","parse-names":false,"suffix":""},{"dropping-particle":"","family":"Rosenbloom","given":"Kate","non-dropping-particle":"","parse-names":false,"suffix":""},{"dropping-particle":"","family":"Clawson","given":"Hiram","non-dropping-particle":"","parse-names":false,"suffix":""},{"dropping-particle":"","family":"Spieth","given":"John","non-dropping-particle":"","parse-names":false,"suffix":""},{"dropping-particle":"","family":"Hillier","given":"La Deana W.","non-dropping-particle":"","parse-names":false,"suffix":""},{"dropping-particle":"","family":"Richards","given":"Stephen","non-dropping-particle":"","parse-names":false,"suffix":""},{"dropping-particle":"","family":"Weinstock","given":"George M.","non-dropping-particle":"","parse-names":false,"suffix":""},{"dropping-particle":"","family":"Wilson","given":"Richard K.","non-dropping-particle":"","parse-names":false,"suffix":""},{"dropping-particle":"","family":"Gibbs","given":"Richard A.","non-dropping-particle":"","parse-names":false,"suffix":""},{"dropping-particle":"","family":"Kent","given":"W. James","non-dropping-particle":"","parse-names":false,"suffix":""},{"dropping-particle":"","family":"Miller","given":"Webb","non-dropping-particle":"","parse-names":false,"suffix":""},{"dropping-particle":"","family":"Haussler","given":"David","non-dropping-particle":"","parse-names":false,"suffix":""}],"container-title":"Genome Research","id":"ITEM-1","issue":"8","issued":{"date-parts":[["2005","8"]]},"page":"1034-1050","title":"Evolutionarily conserved elements in vertebrate, insect, worm, and yeast genomes","type":"article-journal","volume":"15"},"uris":["http://www.mendeley.com/documents/?uuid=526f8144-41c9-3b9c-a5c7-23e9e672068e"]}],"mendeley":{"formattedCitation":"&lt;sup&gt;6&lt;/sup&gt;","plainTextFormattedCitation":"6","previouslyFormattedCitation":"&lt;sup&gt;6&lt;/sup&gt;"},"properties":{"noteIndex":0},"schema":"https://github.com/citation-style-language/schema/raw/master/csl-citation.json"}</w:instrText>
      </w:r>
      <w:r w:rsidRPr="00B727BE">
        <w:rPr>
          <w:rFonts w:ascii="Arial" w:hAnsi="Arial" w:cs="Arial"/>
          <w:color w:val="000000" w:themeColor="text1"/>
        </w:rPr>
        <w:fldChar w:fldCharType="separate"/>
      </w:r>
      <w:r w:rsidRPr="00B727BE">
        <w:rPr>
          <w:rFonts w:ascii="Arial" w:hAnsi="Arial" w:cs="Arial"/>
          <w:noProof/>
          <w:color w:val="000000" w:themeColor="text1"/>
          <w:vertAlign w:val="superscript"/>
        </w:rPr>
        <w:t>6</w:t>
      </w:r>
      <w:r w:rsidRPr="00B727BE">
        <w:rPr>
          <w:rFonts w:ascii="Arial" w:hAnsi="Arial" w:cs="Arial"/>
          <w:color w:val="000000" w:themeColor="text1"/>
        </w:rPr>
        <w:fldChar w:fldCharType="end"/>
      </w:r>
      <w:r w:rsidRPr="00B727BE">
        <w:rPr>
          <w:rFonts w:ascii="Arial" w:hAnsi="Arial" w:cs="Arial"/>
          <w:color w:val="000000" w:themeColor="text1"/>
        </w:rPr>
        <w:t>, and SiPhy</w:t>
      </w:r>
      <w:r w:rsidRPr="00B727BE">
        <w:rPr>
          <w:rFonts w:ascii="Arial" w:hAnsi="Arial" w:cs="Arial"/>
          <w:color w:val="000000" w:themeColor="text1"/>
        </w:rPr>
        <w:fldChar w:fldCharType="begin" w:fldLock="1"/>
      </w:r>
      <w:r w:rsidR="00930E3E" w:rsidRPr="00B727BE">
        <w:rPr>
          <w:rFonts w:ascii="Arial" w:hAnsi="Arial" w:cs="Arial"/>
          <w:color w:val="000000" w:themeColor="text1"/>
        </w:rPr>
        <w:instrText>ADDIN CSL_CITATION {"citationItems":[{"id":"ITEM-1","itemData":{"DOI":"10.1093/bioinformatics/btp190","ISSN":"13674803","abstract":"Motivation: Comparing the genomes from closely related species provides a powerful tool to identify functional elements in a reference genome. Many methods have been developed to identify conserved sequences across species; however, existing methods only model conservation as a decrease in the rate of mutation and have ignored selection acting on the pattern of mutations. Results: We present a new approach that takes advantage of deeply sequenced clades to identify evolutionary selection by uncovering not only signatures of rate-based conservation but also substitution patterns characteristic of sequence undergoing natural selection. We describe a new statistical method for modeling biased nucleotide substitutions, a learning algorithm for inferring site-specific substitution biases directly from sequence alignments and a hidden Markov model for detecting constrained elements characterized by biased substitutions. We show that the new approach can identify significantly more degenerate constrained sequences than rate-based methods. Applying it to the ENCODE regions, we identify as much as 10.2% of these regions are under selection. © 2009 The Author(s).","author":[{"dropping-particle":"","family":"Garber","given":"Manuel","non-dropping-particle":"","parse-names":false,"suffix":""},{"dropping-particle":"","family":"Guttman","given":"Mitchell","non-dropping-particle":"","parse-names":false,"suffix":""},{"dropping-particle":"","family":"Clamp","given":"Michele","non-dropping-particle":"","parse-names":false,"suffix":""},{"dropping-particle":"","family":"Zody","given":"Michael C.","non-dropping-particle":"","parse-names":false,"suffix":""},{"dropping-particle":"","family":"Friedman","given":"Nir","non-dropping-particle":"","parse-names":false,"suffix":""},{"dropping-particle":"","family":"Xie","given":"Xiaohui","non-dropping-particle":"","parse-names":false,"suffix":""}],"container-title":"Bioinformatics","id":"ITEM-1","issue":"12","issued":{"date-parts":[["2009"]]},"title":"Identifying novel constrained elements by exploiting biased substitution patterns","type":"paper-conference","volume":"25"},"uris":["http://www.mendeley.com/documents/?uuid=653e8d42-02f6-3b7c-8bed-aff202b5be03"]}],"mendeley":{"formattedCitation":"&lt;sup&gt;7&lt;/sup&gt;","plainTextFormattedCitation":"7","previouslyFormattedCitation":"&lt;sup&gt;7&lt;/sup&gt;"},"properties":{"noteIndex":0},"schema":"https://github.com/citation-style-language/schema/raw/master/csl-citation.json"}</w:instrText>
      </w:r>
      <w:r w:rsidRPr="00B727BE">
        <w:rPr>
          <w:rFonts w:ascii="Arial" w:hAnsi="Arial" w:cs="Arial"/>
          <w:color w:val="000000" w:themeColor="text1"/>
        </w:rPr>
        <w:fldChar w:fldCharType="separate"/>
      </w:r>
      <w:r w:rsidRPr="00B727BE">
        <w:rPr>
          <w:rFonts w:ascii="Arial" w:hAnsi="Arial" w:cs="Arial"/>
          <w:noProof/>
          <w:color w:val="000000" w:themeColor="text1"/>
          <w:vertAlign w:val="superscript"/>
        </w:rPr>
        <w:t>7</w:t>
      </w:r>
      <w:r w:rsidRPr="00B727BE">
        <w:rPr>
          <w:rFonts w:ascii="Arial" w:hAnsi="Arial" w:cs="Arial"/>
          <w:color w:val="000000" w:themeColor="text1"/>
        </w:rPr>
        <w:fldChar w:fldCharType="end"/>
      </w:r>
      <w:r w:rsidRPr="00B727BE">
        <w:rPr>
          <w:rFonts w:ascii="Arial" w:hAnsi="Arial" w:cs="Arial"/>
          <w:color w:val="000000" w:themeColor="text1"/>
        </w:rPr>
        <w:t>), function-prediction methods (FATHMM</w:t>
      </w:r>
      <w:r w:rsidRPr="00B727BE">
        <w:rPr>
          <w:rFonts w:ascii="Arial" w:hAnsi="Arial" w:cs="Arial"/>
          <w:color w:val="000000" w:themeColor="text1"/>
        </w:rPr>
        <w:fldChar w:fldCharType="begin" w:fldLock="1"/>
      </w:r>
      <w:r w:rsidR="00930E3E" w:rsidRPr="00B727BE">
        <w:rPr>
          <w:rFonts w:ascii="Arial" w:hAnsi="Arial" w:cs="Arial"/>
          <w:color w:val="000000" w:themeColor="text1"/>
        </w:rPr>
        <w:instrText>ADDIN CSL_CITATION {"citationItems":[{"id":"ITEM-1","itemData":{"DOI":"10.1002/humu.22225","ISSN":"10597794","author":[{"dropping-particle":"","family":"Shihab","given":"Hashem A.","non-dropping-particle":"","parse-names":false,"suffix":""},{"dropping-particle":"","family":"Gough","given":"Julian","non-dropping-particle":"","parse-names":false,"suffix":""},{"dropping-particle":"","family":"Cooper","given":"David N.","non-dropping-particle":"","parse-names":false,"suffix":""},{"dropping-particle":"","family":"Stenson","given":"Peter D.","non-dropping-particle":"","parse-names":false,"suffix":""},{"dropping-particle":"","family":"Barker","given":"Gary L. A.","non-dropping-particle":"","parse-names":false,"suffix":""},{"dropping-particle":"","family":"Edwards","given":"Keith J.","non-dropping-particle":"","parse-names":false,"suffix":""},{"dropping-particle":"","family":"Day","given":"Ian N. M.","non-dropping-particle":"","parse-names":false,"suffix":""},{"dropping-particle":"","family":"Gaunt","given":"Tom R.","non-dropping-particle":"","parse-names":false,"suffix":""}],"container-title":"Human Mutation","id":"ITEM-1","issue":"1","issued":{"date-parts":[["2013","1","1"]]},"page":"57-65","publisher":"John Wiley &amp; Sons, Ltd","title":"Predicting the Functional, Molecular, and Phenotypic Consequences of Amino Acid Substitutions using Hidden Markov Models","type":"article-journal","volume":"34"},"uris":["http://www.mendeley.com/documents/?uuid=7bfe0d34-2c12-3634-bc50-e2142f95f4ae"]}],"mendeley":{"formattedCitation":"&lt;sup&gt;8&lt;/sup&gt;","plainTextFormattedCitation":"8","previouslyFormattedCitation":"&lt;sup&gt;8&lt;/sup&gt;"},"properties":{"noteIndex":0},"schema":"https://github.com/citation-style-language/schema/raw/master/csl-citation.json"}</w:instrText>
      </w:r>
      <w:r w:rsidRPr="00B727BE">
        <w:rPr>
          <w:rFonts w:ascii="Arial" w:hAnsi="Arial" w:cs="Arial"/>
          <w:color w:val="000000" w:themeColor="text1"/>
        </w:rPr>
        <w:fldChar w:fldCharType="separate"/>
      </w:r>
      <w:r w:rsidRPr="00B727BE">
        <w:rPr>
          <w:rFonts w:ascii="Arial" w:hAnsi="Arial" w:cs="Arial"/>
          <w:noProof/>
          <w:color w:val="000000" w:themeColor="text1"/>
          <w:vertAlign w:val="superscript"/>
        </w:rPr>
        <w:t>8</w:t>
      </w:r>
      <w:r w:rsidRPr="00B727BE">
        <w:rPr>
          <w:rFonts w:ascii="Arial" w:hAnsi="Arial" w:cs="Arial"/>
          <w:color w:val="000000" w:themeColor="text1"/>
        </w:rPr>
        <w:fldChar w:fldCharType="end"/>
      </w:r>
      <w:r w:rsidRPr="00B727BE">
        <w:rPr>
          <w:rFonts w:ascii="Arial" w:hAnsi="Arial" w:cs="Arial"/>
          <w:color w:val="000000" w:themeColor="text1"/>
        </w:rPr>
        <w:t>, LRT</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 xml:space="preserve">ADDIN CSL_CITATION {"citationItems":[{"id":"ITEM-1","itemData":{"DOI":"10.1101/gr.092619.109","ISSN":"10889051","PMID":"19602639","abstract":"Each human carries a large number of deleterious mutations. Together, these mutations make a significant contribution to human disease. Identification of deleterious mutations within individual genome sequences could substantially impact an individual's health through personalized prevention and treatment of disease. Yet, distinguishing deleterious mutations from the massive number of nonfunctional variants that occur within a single genome is a considerable challenge. Using a comparative genomics data set of 32 vertebrate species we show that a likelihood ratio test (LRT) can accurately identify a subset of deleterious mutations that disrupt highly conserved amino acids within protein-coding sequences, which are likely to be unconditionally deleterious. The LRT is also able to identify known human disease alleles and performs as well as two commonly used heuristic methods, SIFT and PolyPhen. Application of the LRT to three human genomes reveals 796-837 deleterious mutations per individual, </w:instrText>
      </w:r>
      <w:r w:rsidR="00652303" w:rsidRPr="00B727BE">
        <w:rPr>
          <w:rFonts w:ascii="Cambria Math" w:hAnsi="Cambria Math" w:cs="Cambria Math"/>
          <w:color w:val="000000" w:themeColor="text1"/>
        </w:rPr>
        <w:instrText>∼</w:instrText>
      </w:r>
      <w:r w:rsidR="00652303" w:rsidRPr="00B727BE">
        <w:rPr>
          <w:rFonts w:ascii="Arial" w:hAnsi="Arial" w:cs="Arial"/>
          <w:color w:val="000000" w:themeColor="text1"/>
        </w:rPr>
        <w:instrText>40% of which are estimated to be at &lt;5% allele frequency. However, the overlap between predictions made by the LRT, SIFT, and PolyPhen, is low; 76% of predictions are unique to one of the three methods, and only 5% of predictions are shared across all three methods. Our results indicate that only a small subset of deleterious mutations can be reliably identified, but that this subset provides the raw material for personalized medicine. © 2009 by Cold Spring Harbor Laboratory Press.","author":[{"dropping-particle":"","family":"Chun","given":"Sung","non-dropping-particle":"","parse-names":false,"suffix":""},{"dropping-particle":"","family":"Fay","given":"Justin C.","non-dropping-particle":"","parse-names":false,"suffix":""}],"container-title":"Genome Research","id":"ITEM-1","issue":"9","issued":{"date-parts":[["2009","9"]]},"page":"1553-1561","title":"Identification of deleterious mutations within three human genomes","type":"article-journal","volume":"19"},"uris":["http://www.mendeley.com/documents/?uuid=d641b1b2-4295-3743-9b7c-2e62bda1334d"]}],"mendeley":{"formattedCitation":"&lt;sup&gt;9&lt;/sup&gt;","plainTextFormattedCitation":"9","previouslyFormattedCitation":"&lt;sup&gt;10&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9</w:t>
      </w:r>
      <w:r w:rsidRPr="00B727BE">
        <w:rPr>
          <w:rFonts w:ascii="Arial" w:hAnsi="Arial" w:cs="Arial"/>
          <w:color w:val="000000" w:themeColor="text1"/>
        </w:rPr>
        <w:fldChar w:fldCharType="end"/>
      </w:r>
      <w:r w:rsidRPr="00B727BE">
        <w:rPr>
          <w:rFonts w:ascii="Arial" w:hAnsi="Arial" w:cs="Arial"/>
          <w:color w:val="000000" w:themeColor="text1"/>
        </w:rPr>
        <w:t>, MutationAssessor</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{"citationItems":[{"id":"ITEM-1","itemData":{"DOI":"10.1093/nar/gkr407","ISSN":"03051048","abstract":"As large-scale re-sequencing of genomes reveals many protein mutations, especially in human cancer tissues, prediction of their likely functional impact becomes important practical goal. Here, we introduce a new functional impact score (FIS) for amino acid residue changes using evolutionary conservation patterns. The information in these patterns is derived from aligned families and sub-families of sequence homologs within and between species using combinatorial entropy formalism. The score performs well on a large set of human protein mutations in separating disease-associated variants (</w:instrText>
      </w:r>
      <w:r w:rsidR="00652303" w:rsidRPr="00B727BE">
        <w:rPr>
          <w:rFonts w:ascii="Cambria Math" w:hAnsi="Cambria Math" w:cs="Cambria Math"/>
          <w:color w:val="000000" w:themeColor="text1"/>
        </w:rPr>
        <w:instrText>∼</w:instrText>
      </w:r>
      <w:r w:rsidR="00652303" w:rsidRPr="00B727BE">
        <w:rPr>
          <w:rFonts w:ascii="Arial" w:hAnsi="Arial" w:cs="Arial"/>
          <w:color w:val="000000" w:themeColor="text1"/>
        </w:rPr>
        <w:instrText>19200), assumed to be strongly functional, from common polymorphisms (</w:instrText>
      </w:r>
      <w:r w:rsidR="00652303" w:rsidRPr="00B727BE">
        <w:rPr>
          <w:rFonts w:ascii="Cambria Math" w:hAnsi="Cambria Math" w:cs="Cambria Math"/>
          <w:color w:val="000000" w:themeColor="text1"/>
        </w:rPr>
        <w:instrText>∼</w:instrText>
      </w:r>
      <w:r w:rsidR="00652303" w:rsidRPr="00B727BE">
        <w:rPr>
          <w:rFonts w:ascii="Arial" w:hAnsi="Arial" w:cs="Arial"/>
          <w:color w:val="000000" w:themeColor="text1"/>
        </w:rPr>
        <w:instrText xml:space="preserve">35600), assumed to be weakly functional (area under the receiver operating characteristic curve of </w:instrText>
      </w:r>
      <w:r w:rsidR="00652303" w:rsidRPr="00B727BE">
        <w:rPr>
          <w:rFonts w:ascii="Cambria Math" w:hAnsi="Cambria Math" w:cs="Cambria Math"/>
          <w:color w:val="000000" w:themeColor="text1"/>
        </w:rPr>
        <w:instrText>∼</w:instrText>
      </w:r>
      <w:r w:rsidR="00652303" w:rsidRPr="00B727BE">
        <w:rPr>
          <w:rFonts w:ascii="Arial" w:hAnsi="Arial" w:cs="Arial"/>
          <w:color w:val="000000" w:themeColor="text1"/>
        </w:rPr>
        <w:instrText xml:space="preserve">0.86). In cancer, using recurrence, multiplicity and annotation for </w:instrText>
      </w:r>
      <w:r w:rsidR="00652303" w:rsidRPr="00B727BE">
        <w:rPr>
          <w:rFonts w:ascii="Cambria Math" w:hAnsi="Cambria Math" w:cs="Cambria Math"/>
          <w:color w:val="000000" w:themeColor="text1"/>
        </w:rPr>
        <w:instrText>∼</w:instrText>
      </w:r>
      <w:r w:rsidR="00652303" w:rsidRPr="00B727BE">
        <w:rPr>
          <w:rFonts w:ascii="Arial" w:hAnsi="Arial" w:cs="Arial"/>
          <w:color w:val="000000" w:themeColor="text1"/>
        </w:rPr>
        <w:instrText>10000 mutations in the COSMIC database, the method does well in assigning higher scores to more likely functional mutations ('drivers'). To guide experimental prioritization, we report a list of about 1000 top human cancer genes frequently mutated in one or more cancer types ranked by likely functional impact; and, an additional 1000 candidate cancer genes with rare but likely functional mutations. In addition, we estimate that at least 5 of cancer-relevant mutations involve switch of function, rather than simply loss or gain of function. © 2011 The Author(s).","author":[{"dropping-particle":"","family":"Reva","given":"Boris","non-dropping-particle":"","parse-names":false,"suffix":""},{"dropping-particle":"","family":"Antipin","given":"Yevgeniy","non-dropping-particle":"","parse-names":false,"suffix":""},{"dropping-particle":"","family":"Sander","given":"Chris","non-dropping-particle":"","parse-names":false,"suffix":""}],"container-title":"Nucleic Acids Research","id":"ITEM-1","issue":"17","issued":{"date-parts":[["2011","9"]]},"title":"Predicting the functional impact of protein mutations: Application to cancer genomics","type":"article-journal","volume":"39"},"uris":["http://www.mendeley.com/documents/?uuid=1d0cd129-f748-375e-b920-40db9c7a787d"]}],"mendeley":{"formattedCitation":"&lt;sup&gt;10&lt;/sup&gt;","plainTextFormattedCitation":"10","previouslyFormattedCitation":"&lt;sup&gt;11&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10</w:t>
      </w:r>
      <w:r w:rsidRPr="00B727BE">
        <w:rPr>
          <w:rFonts w:ascii="Arial" w:hAnsi="Arial" w:cs="Arial"/>
          <w:color w:val="000000" w:themeColor="text1"/>
        </w:rPr>
        <w:fldChar w:fldCharType="end"/>
      </w:r>
      <w:r w:rsidRPr="00B727BE">
        <w:rPr>
          <w:rFonts w:ascii="Arial" w:hAnsi="Arial" w:cs="Arial"/>
          <w:color w:val="000000" w:themeColor="text1"/>
        </w:rPr>
        <w:t>, PolyPhen2</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{"citationItems":[{"id":"ITEM-1","itemData":{"DOI":"10.1038/nmeth0410-248","ISBN":"1548-7105 (Electronic)\\n1548-7091 (Linking)","ISSN":"15487091","PMID":"20354512","abstract":"248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ava…","author":[{"dropping-particle":"","family":"Adzhubei","given":"Ivan A.","non-dropping-particle":"","parse-names":false,"suffix":""},{"dropping-particle":"","family":"Schmidt","given":"Steffen","non-dropping-particle":"","parse-names":false,"suffix":""},{"dropping-particle":"","family":"Peshkin","given":"Leonid","non-dropping-particle":"","parse-names":false,"suffix":""},{"dropping-particle":"","family":"Ramensky","given":"Vasily E.","non-dropping-particle":"","parse-names":false,"suffix":""},{"dropping-particle":"","family":"Pearl","given":"J","non-dropping-particle":"","parse-names":false,"suffix":""},{"dropping-particle":"","family":"Causality","given":"; M H","non-dropping-particle":"","parse-names":false,"suffix":""},{"dropping-particle":"","family":"Kalisch","given":"M","non-dropping-particle":"","parse-names":false,"suffix":""},{"dropping-particle":"","family":"Bühlmann","given":"P","non-dropping-particle":"","parse-names":false,"suffix":""},{"dropping-particle":"","family":"Hughes","given":"T R","non-dropping-particle":"","parse-names":false,"suffix":""},{"dropping-particle":"","family":"Adzhubei","given":"Ivan A.","non-dropping-particle":"","parse-names":false,"suffix":""},{"dropping-particle":"","family":"Schmidt","given":"Steffen","non-dropping-particle":"","parse-names":false,"suffix":""},{"dropping-particle":"","family":"Peshkin","given":"Leonid","non-dropping-particle":"","parse-names":false,"suffix":""},{"dropping-particle":"","family":"Ramensky","given":"Vasily E.","non-dropping-particle":"","parse-names":false,"suffix":""},{"dropping-particle":"","family":"Gerasimova","given":"Anna","non-dropping-particle":"","parse-names":false,"suffix":""},{"dropping-particle":"","family":"Bork","given":"Peer","non-dropping-particle":"","parse-names":false,"suffix":""},{"dropping-particle":"","family":"Kondrashov","given":"Alexey S.","non-dropping-particle":"","parse-names":false,"suffix":""},{"dropping-particle":"","family":"Sunyaev","given":"Shamil R.","non-dropping-particle":"","parse-names":false,"suffix":""}],"container-title":"Nature Methods","id":"ITEM-1","issue":"4","issued":{"date-parts":[["2010"]]},"page":"248-249","publisher":"Nature Publishing Group","title":"A method and server for predicting damaging missense mutations","type":"article-journal","volume":"7"},"uris":["http://www.mendeley.com/documents/?uuid=a62aacd3-1943-4cbc-a75d-d1c8c1038c15"]}],"mendeley":{"formattedCitation":"&lt;sup&gt;11&lt;/sup&gt;","plainTextFormattedCitation":"11","previouslyFormattedCitation":"&lt;sup&gt;13&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11</w:t>
      </w:r>
      <w:r w:rsidRPr="00B727BE">
        <w:rPr>
          <w:rFonts w:ascii="Arial" w:hAnsi="Arial" w:cs="Arial"/>
          <w:color w:val="000000" w:themeColor="text1"/>
        </w:rPr>
        <w:fldChar w:fldCharType="end"/>
      </w:r>
      <w:r w:rsidRPr="00B727BE">
        <w:rPr>
          <w:rFonts w:ascii="Arial" w:hAnsi="Arial" w:cs="Arial"/>
          <w:color w:val="000000" w:themeColor="text1"/>
        </w:rPr>
        <w:t>, PROVEAN</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{"citationItems":[{"id":"ITEM-1","itemData":{"DOI":"10.1371/journal.pone.0046688","ISSN":"19326203","abstract":"As next-generation sequencing projects generate massive genome-wide sequence variation data, bioinformatics tools are being developed to provide computational predictions on the functional effects of sequence variations and narrow down the search of casual variants for disease phenotypes. Different classes of sequence variations at the nucleotide level are involved in human diseases, including substitutions, insertions, deletions, frameshifts, and non-sense mutations. Frameshifts and non-sense mutations are likely to cause a negative effect on protein function. Existing prediction tools primarily focus on studying the deleterious effects of single amino acid substitutions through examining amino acid conservation at the position of interest among related sequences, an approach that is not directly applicable to insertions or deletions. Here, we introduce a versatile alignment-based score as a new metric to predict the damaging effects of variations not limited to single amino acid substitutions but also in-frame insertions, deletions, and multiple amino acid substitutions. This alignment-based score measures the change in sequence similarity of a query sequence to a protein sequence homolog before and after the introduction of an amino acid variation to the query sequence. Our results showed that the scoring scheme performs well in separating disease-associated variants (n = 21,662) from common polymorphisms (n = 37,022) for UniProt human protein variations, and also in separating deleterious variants (n = 15,179) from neutral variants (n = 17,891) for UniProt non-human protein variations. In our approach, the area under the receiver operating characteristic curve (AUC) for the human and non-human protein variation datasets is ~0.85. We also observed that the alignment-based score correlates with the deleteriousness of a sequence variation. In summary, we have developed a new algorithm, PROVEAN (Protein Variation Effect Analyzer), which provides a generalized approach to predict the functional effects of protein sequence variations including single or multiple amino acid substitutions, and in-frame insertions and deletions. The PROVEAN tool is available online at http://provean.jcvi.org. © 2012 Choi et al.","author":[{"dropping-particle":"","family":"Choi","given":"Yongwook","non-dropping-particle":"","parse-names":false,"suffix":""},{"dropping-particle":"","family":"Sims","given":"Gregory E.","non-dropping-particle":"","parse-names":false,"suffix":""},{"dropping-particle":"","family":"Murphy","given":"Sean","non-dropping-particle":"","parse-names":false,"suffix":""},{"dropping-particle":"","family":"Miller","given":"Jason R.","non-dropping-particle":"","parse-names":false,"suffix":""},{"dropping-particle":"","family":"Chan","given":"Agnes P.","non-dropping-particle":"","parse-names":false,"suffix":""}],"container-title":"PLoS ONE","id":"ITEM-1","issue":"10","issued":{"date-parts":[["2012","10","8"]]},"title":"Predicting the Functional Effect of Amino Acid Substitutions and Indels","type":"article-journal","volume":"7"},"uris":["http://www.mendeley.com/documents/?uuid=58bc2390-ce8b-3c71-9cb5-611ae74b6a36"]}],"mendeley":{"formattedCitation":"&lt;sup&gt;12&lt;/sup&gt;","plainTextFormattedCitation":"12","previouslyFormattedCitation":"&lt;sup&gt;14&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12</w:t>
      </w:r>
      <w:r w:rsidRPr="00B727BE">
        <w:rPr>
          <w:rFonts w:ascii="Arial" w:hAnsi="Arial" w:cs="Arial"/>
          <w:color w:val="000000" w:themeColor="text1"/>
        </w:rPr>
        <w:fldChar w:fldCharType="end"/>
      </w:r>
      <w:r w:rsidRPr="00B727BE">
        <w:rPr>
          <w:rFonts w:ascii="Arial" w:hAnsi="Arial" w:cs="Arial"/>
          <w:color w:val="000000" w:themeColor="text1"/>
        </w:rPr>
        <w:t xml:space="preserve">, </w:t>
      </w:r>
      <w:r w:rsidR="00652303" w:rsidRPr="00B727BE">
        <w:rPr>
          <w:rFonts w:ascii="Arial" w:hAnsi="Arial" w:cs="Arial"/>
          <w:color w:val="000000" w:themeColor="text1"/>
        </w:rPr>
        <w:t xml:space="preserve">and </w:t>
      </w:r>
      <w:r w:rsidRPr="00B727BE">
        <w:rPr>
          <w:rFonts w:ascii="Arial" w:hAnsi="Arial" w:cs="Arial"/>
          <w:color w:val="000000" w:themeColor="text1"/>
        </w:rPr>
        <w:t>SIFT</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{"citationItems":[{"id":"ITEM-1","itemData":{"DOI":"10.1038/nprot.2009.86","ISSN":"17542189","abstract":"The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author":[{"dropping-particle":"","family":"Kumar","given":"Prateek","non-dropping-particle":"","parse-names":false,"suffix":""},{"dropping-particle":"","family":"Henikoff","given":"Steven","non-dropping-particle":"","parse-names":false,"suffix":""},{"dropping-particle":"","family":"Ng","given":"Pauline C.","non-dropping-particle":"","parse-names":false,"suffix":""}],"container-title":"Nature Protocols","id":"ITEM-1","issue":"7","issued":{"date-parts":[["2009"]]},"page":"1073-1082","title":"Predicting the effects of coding non-synonymous variants on protein function using the SIFT algorithm","type":"article-journal","volume":"4"},"uris":["http://www.mendeley.com/documents/?uuid=c1ce5c29-be1c-412d-a21f-da3aea066454"]}],"mendeley":{"formattedCitation":"&lt;sup&gt;13&lt;/sup&gt;","plainTextFormattedCitation":"13","previouslyFormattedCitation":"&lt;sup&gt;15&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13</w:t>
      </w:r>
      <w:r w:rsidRPr="00B727BE">
        <w:rPr>
          <w:rFonts w:ascii="Arial" w:hAnsi="Arial" w:cs="Arial"/>
          <w:color w:val="000000" w:themeColor="text1"/>
        </w:rPr>
        <w:fldChar w:fldCharType="end"/>
      </w:r>
      <w:r w:rsidRPr="00B727BE">
        <w:rPr>
          <w:rFonts w:ascii="Arial" w:hAnsi="Arial" w:cs="Arial"/>
          <w:color w:val="000000" w:themeColor="text1"/>
        </w:rPr>
        <w:t>), or ensemble methods that use other methods and/or diverse genomic annotations as input (CADD</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{"citationItems":[{"id":"ITEM-1","itemData":{"DOI":"10.1038/ng.2892","ISBN":"1546-1718 (Electronic)\\r1061-4036 (Linking)","ISSN":"15461718","PMID":"24487276","abstract":"Current methods for annotating and interpreting human genetic variation tend to exploit a single information type (for example, conservation) and/or are restricted in scope (for example, to missense changes). Here we describe Combined Annotation-Dependent Depletion (CADD), a method for objectively integrating many diverse annotations into a single measure (C score) for each variant. We implement CADD as a support vector machine trained to differentiate 14.7 million high-frequency human-derived alleles from 14.7 million simulated variants. We precompute C scores for all 8.6 billion possible human single-nucleotide variants and enable scoring of short insertions-deletions. C scores correlate with allelic diversity, annotations of functionality, pathogenicity, disease severity, experimentally measured regulatory effects and complex trait associations, and they highly rank known pathogenic variants within individual genomes. The ability of CADD to prioritize functional, deleterious and pathogenic variants across many functional categories, effect sizes and genetic architectures is unmatched by any current single-annotation method.","author":[{"dropping-particle":"","family":"Kircher","given":"Martin","non-dropping-particle":"","parse-names":false,"suffix":""},{"dropping-particle":"","family":"Witten","given":"Daniela M.","non-dropping-particle":"","parse-names":false,"suffix":""},{"dropping-particle":"","family":"Jain","given":"Preti","non-dropping-particle":"","parse-names":false,"suffix":""},{"dropping-particle":"","family":"O'roak","given":"Brian J.","non-dropping-particle":"","parse-names":false,"suffix":""},{"dropping-particle":"","family":"Cooper","given":"Gregory M.","non-dropping-particle":"","parse-names":false,"suffix":""},{"dropping-particle":"","family":"Shendure","given":"Jay","non-dropping-particle":"","parse-names":false,"suffix":""}],"container-title":"Nature Genetics","id":"ITEM-1","issue":"3","issued":{"date-parts":[["2014"]]},"page":"310-315","publisher":"Nature Publishing Group","title":"A general framework for estimating the relative pathogenicity of human genetic variants","type":"article-journal","volume":"46"},"uris":["http://www.mendeley.com/documents/?uuid=0b6bbbc7-2ba2-4f70-b7c2-85ea11e12f0b"]}],"mendeley":{"formattedCitation":"&lt;sup&gt;14&lt;/sup&gt;","plainTextFormattedCitation":"14","previouslyFormattedCitation":"&lt;sup&gt;17&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14</w:t>
      </w:r>
      <w:r w:rsidRPr="00B727BE">
        <w:rPr>
          <w:rFonts w:ascii="Arial" w:hAnsi="Arial" w:cs="Arial"/>
          <w:color w:val="000000" w:themeColor="text1"/>
        </w:rPr>
        <w:fldChar w:fldCharType="end"/>
      </w:r>
      <w:r w:rsidRPr="00B727BE">
        <w:rPr>
          <w:rFonts w:ascii="Arial" w:hAnsi="Arial" w:cs="Arial"/>
          <w:color w:val="000000" w:themeColor="text1"/>
        </w:rPr>
        <w:t>, REVEL</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{"citationItems":[{"id":"ITEM-1","itemData":{"DOI":"10.1016/J.AJHG.2016.08.016","ISSN":"0002-9297","abstract":"The vast majority of coding variants are rare, and assessment of the contribution of rare variants to complex traits is hampered by low statistical power and limited functional data. Improved methods for predicting the pathogenicity of rare coding variants are needed to facilitate the discovery of disease variants from exome sequencing studies. We developed REVEL (rare exome variant ensemble learner), an ensemble method for predicting the pathogenicity of missense variants on the basis of individual tools: MutPred, FATHMM, VEST, PolyPhen, SIFT, PROVEAN, MutationAssessor, MutationTaster, LRT, GERP, SiPhy, phyloP, and phastCons. REVEL was trained with recently discovered pathogenic and rare neutral missense variants, excluding those previously used to train its constituent tools. When applied to two independent test sets, REVEL had the best overall performance (p &lt; 10−12) as compared to any individual tool and seven ensemble methods: MetaSVM, MetaLR, KGGSeq, Condel, CADD, DANN, and Eigen. Importantly, REVEL also had the best performance for distinguishing pathogenic from rare neutral variants with allele frequencies &lt;0.5%. The area under the receiver operating characteristic curve (AUC) for REVEL was 0.046–0.182 higher in an independent test set of 935 recent SwissVar disease variants and 123,935 putatively neutral exome sequencing variants and 0.027–0.143 higher in an independent test set of 1,953 pathogenic and 2,406 benign variants recently reported in ClinVar than the AUCs for other ensemble methods. We provide pre-computed REVEL scores for all possible human missense variants to facilitate the identification of pathogenic variants in the sea of rare variants discovered as sequencing studies expand in scale.","author":[{"dropping-particle":"","family":"Ioannidis","given":"Nilah M.","non-dropping-particle":"","parse-names":false,"suffix":""},{"dropping-particle":"","family":"Rothstein","given":"Joseph H.","non-dropping-particle":"","parse-names":false,"suffix":""},{"dropping-particle":"","family":"Pejaver","given":"Vikas","non-dropping-particle":"","parse-names":false,"suffix":""},{"dropping-particle":"","family":"Middha","given":"Sumit","non-dropping-particle":"","parse-names":false,"suffix":""},{"dropping-particle":"","family":"McDonnell","given":"Shannon K.","non-dropping-particle":"","parse-names":false,"suffix":""},{"dropping-particle":"","family":"Baheti","given":"Saurabh","non-dropping-particle":"","parse-names":false,"suffix":""},{"dropping-particle":"","family":"Musolf","given":"Anthony","non-dropping-particle":"","parse-names":false,"suffix":""},{"dropping-particle":"","family":"Li","given":"Qing","non-dropping-particle":"","parse-names":false,"suffix":""},{"dropping-particle":"","family":"Holzinger","given":"Emily","non-dropping-particle":"","parse-names":false,"suffix":""},{"dropping-particle":"","family":"Karyadi","given":"Danielle","non-dropping-particle":"","parse-names":false,"suffix":""},{"dropping-particle":"","family":"Cannon-Albright","given":"Lisa A.","non-dropping-particle":"","parse-names":false,"suffix":""},{"dropping-particle":"","family":"Teerlink","given":"Craig C.","non-dropping-particle":"","parse-names":false,"suffix":""},{"dropping-particle":"","family":"Stanford","given":"Janet L.","non-dropping-particle":"","parse-names":false,"suffix":""},{"dropping-particle":"","family":"Isaacs","given":"William B.","non-dropping-particle":"","parse-names":false,"suffix":""},{"dropping-particle":"","family":"Xu","given":"Jianfeng","non-dropping-particle":"","parse-names":false,"suffix":""},{"dropping-particle":"","family":"Cooney","given":"Kathleen A.","non-dropping-particle":"","parse-names":false,"suffix":""},{"dropping-particle":"","family":"Lange","given":"Ethan M.","non-dropping-particle":"","parse-names":false,"suffix":""},{"dropping-particle":"","family":"Schleutker","given":"Johanna","non-dropping-particle":"","parse-names":false,"suffix":""},{"dropping-particle":"","family":"Carpten","given":"John D.","non-dropping-particle":"","parse-names":false,"suffix":""},{"dropping-particle":"","family":"Powell","given":"Isaac J.","non-dropping-particle":"","parse-names":false,"suffix":""},{"dropping-particle":"","family":"Cussenot","given":"Olivier","non-dropping-particle":"","parse-names":false,"suffix":""},{"dropping-particle":"","family":"Cancel-Tassin","given":"Geraldine","non-dropping-particle":"","parse-names":false,"suffix":""},{"dropping-particle":"","family":"Giles","given":"Graham G.","non-dropping-particle":"","parse-names":false,"suffix":""},{"dropping-particle":"","family":"MacInnis","given":"Robert J.","non-dropping-particle":"","parse-names":false,"suffix":""},{"dropping-particle":"","family":"Maier","given":"Christiane","non-dropping-particle":"","parse-names":false,"suffix":""},{"dropping-particle":"","family":"Hsieh","given":"Chih-Lin","non-dropping-particle":"","parse-names":false,"suffix":""},{"dropping-particle":"","family":"Wiklund","given":"Fredrik","non-dropping-particle":"","parse-names":false,"suffix":""},{"dropping-particle":"","family":"Catalona","given":"William J.","non-dropping-particle":"","parse-names":false,"suffix":""},{"dropping-particle":"","family":"Foulkes","given":"William D.","non-dropping-particle":"","parse-names":false,"suffix":""},{"dropping-particle":"","family":"Mandal","given":"Diptasri","non-dropping-particle":"","parse-names":false,"suffix":""},{"dropping-particle":"","family":"Eeles","given":"Rosalind A.","non-dropping-particle":"","parse-names":false,"suffix":""},{"dropping-particle":"","family":"Kote-Jarai","given":"Zsofia","non-dropping-particle":"","parse-names":false,"suffix":""},{"dropping-particle":"","family":"Bustamante","given":"Carlos D.","non-dropping-particle":"","parse-names":false,"suffix":""},{"dropping-particle":"","family":"Schaid","given":"Daniel J.","non-dropping-particle":"","parse-names":false,"suffix":""},{"dropping-particle":"","family":"Hastie","given":"Trevor","non-dropping-particle":"","parse-names":false,"suffix":""},{"dropping-particle":"","family":"Ostrander","given":"Elaine A.","non-dropping-particle":"","parse-names":false,"suffix":""},{"dropping-particle":"","family":"Bailey-Wilson","given":"Joan E.","non-dropping-particle":"","parse-names":false,"suffix":""},{"dropping-particle":"","family":"Radivojac","given":"Predrag","non-dropping-particle":"","parse-names":false,"suffix":""},{"dropping-particle":"","family":"Thibodeau","given":"Stephen N.","non-dropping-particle":"","parse-names":false,"suffix":""},{"dropping-particle":"","family":"Whittemore","given":"Alice S.","non-dropping-particle":"","parse-names":false,"suffix":""},{"dropping-particle":"","family":"Sieh","given":"Weiva","non-dropping-particle":"","parse-names":false,"suffix":""}],"container-title":"The American Journal of Human Genetics","id":"ITEM-1","issue":"4","issued":{"date-parts":[["2016","10","6"]]},"page":"877-885","publisher":"Cell Press","title":"REVEL: An Ensemble Method for Predicting the Pathogenicity of Rare Missense Variants","type":"article-journal","volume":"99"},"uris":["http://www.mendeley.com/documents/?uuid=d7d41eca-bfee-390f-82c7-b43469ce88f3"]}],"mendeley":{"formattedCitation":"&lt;sup&gt;15&lt;/sup&gt;","plainTextFormattedCitation":"15","previouslyFormattedCitation":"&lt;sup&gt;18&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15</w:t>
      </w:r>
      <w:r w:rsidRPr="00B727BE">
        <w:rPr>
          <w:rFonts w:ascii="Arial" w:hAnsi="Arial" w:cs="Arial"/>
          <w:color w:val="000000" w:themeColor="text1"/>
        </w:rPr>
        <w:fldChar w:fldCharType="end"/>
      </w:r>
      <w:r w:rsidRPr="00B727BE">
        <w:rPr>
          <w:rFonts w:ascii="Arial" w:hAnsi="Arial" w:cs="Arial"/>
          <w:color w:val="000000" w:themeColor="text1"/>
        </w:rPr>
        <w:t>, M-CAP</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{"citationItems":[{"id":"ITEM-1","itemData":{"DOI":"10.1038/ng.3703","ISBN":"1061-4036","ISSN":"15461718","PMID":"27776117","abstract":"Variant pathogenicity classifiers such as SIFT, PolyPhen-2, CADD, and MetaLR assist in interpretation of the hundreds of rare, missense variants in the typical patient genome by deprioritizing some variants as likely benign. These widely used methods misclassify 26 to 38% of known pathogenic mutations, which could lead to missed diagnoses if the classifiers are trusted as definitive in a clinical setting. We developed M-CAP, a clinical pathogenicity classifier that outperforms existing methods at all thresholds and correctly dismisses 60% of rare, missense variants of uncertain significance in a typical genome at 95% sensitivity.","author":[{"dropping-particle":"","family":"Jagadeesh","given":"Karthik A.","non-dropping-particle":"","parse-names":false,"suffix":""},{"dropping-particle":"","family":"Wenger","given":"Aaron M.","non-dropping-particle":"","parse-names":false,"suffix":""},{"dropping-particle":"","family":"Berger","given":"Mark J.","non-dropping-particle":"","parse-names":false,"suffix":""},{"dropping-particle":"","family":"Guturu","given":"Harendra","non-dropping-particle":"","parse-names":false,"suffix":""},{"dropping-particle":"","family":"Stenson","given":"Peter D.","non-dropping-particle":"","parse-names":false,"suffix":""},{"dropping-particle":"","family":"Cooper","given":"David N.","non-dropping-particle":"","parse-names":false,"suffix":""},{"dropping-particle":"","family":"Bernstein","given":"Jonathan A.","non-dropping-particle":"","parse-names":false,"suffix":""},{"dropping-particle":"","family":"Bejerano","given":"Gill","non-dropping-particle":"","parse-names":false,"suffix":""}],"container-title":"Nature Genetics","id":"ITEM-1","issue":"12","issued":{"date-parts":[["2016","12","24"]]},"page":"1581-1586","publisher":"Nature Publishing Group","title":"M-CAP eliminates a majority of variants of uncertain significance in clinical exomes at high sensitivity","type":"article-journal","volume":"48"},"uris":["http://www.mendeley.com/documents/?uuid=88ab9623-ed7b-4c2d-8ae2-560e08ba0391"]}],"mendeley":{"formattedCitation":"&lt;sup&gt;16&lt;/sup&gt;","plainTextFormattedCitation":"16","previouslyFormattedCitation":"&lt;sup&gt;19&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16</w:t>
      </w:r>
      <w:r w:rsidRPr="00B727BE">
        <w:rPr>
          <w:rFonts w:ascii="Arial" w:hAnsi="Arial" w:cs="Arial"/>
          <w:color w:val="000000" w:themeColor="text1"/>
        </w:rPr>
        <w:fldChar w:fldCharType="end"/>
      </w:r>
      <w:r w:rsidRPr="00B727BE">
        <w:rPr>
          <w:rFonts w:ascii="Arial" w:hAnsi="Arial" w:cs="Arial"/>
          <w:color w:val="000000" w:themeColor="text1"/>
        </w:rPr>
        <w:t>, DANN</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{"citationItems":[{"id":"ITEM-1","itemData":{"DOI":"10.1093/bioinformatics/btu703","ISSN":"14602059","abstract":"SUMMARY: Annotating genetic variants, especially non-coding variants, for the purpose of identifying pathogenic variants remains a challenge. Combined annotation-dependent depletion (CADD) is an algorithm designed to annotate both coding and non-coding variants, and has been shown to outperform other annotation algorithms. CADD trains a linear kernel support vector machine (SVM) to differentiate evolutionarily derived, likely benign, alleles from simulated, likely deleterious, variants. However, SVMs cannot capture non-linear relationships among the features, which can limit performance. To address this issue, we have developed DANN. DANN uses the same feature set and training data as CADD to train a deep neural network (DNN). DNNs can capture non-linear relationships among features and are better suited than SVMs for problems with a large number of samples and features. We exploit Compute Unified Device Architecture-compatible graphics processing units and deep learning techniques such as dropout and momentum training to accelerate the DNN training. DANN achieves about a 19% relative reduction in the error rate and about a 14% relative increase in the area under the curve (AUC) metric over CADD's SVM methodology. Availability and implementation: All data and source code are available at https://cbcl.ics.uci.edu/public_data/DANN/. CONTACT: xhx@ics.uci.edu.","author":[{"dropping-particle":"","family":"Quang","given":"Daniel","non-dropping-particle":"","parse-names":false,"suffix":""},{"dropping-particle":"","family":"Chen","given":"Yifei","non-dropping-particle":"","parse-names":false,"suffix":""},{"dropping-particle":"","family":"Xie","given":"Xiaohui","non-dropping-particle":"","parse-names":false,"suffix":""}],"container-title":"Bioinformatics","id":"ITEM-1","issue":"5","issued":{"date-parts":[["2015","3","1"]]},"page":"761-763","publisher":"Narnia","title":"DANN: A deep learning approach for annotating the pathogenicity of genetic variants","type":"article-journal","volume":"31"},"uris":["http://www.mendeley.com/documents/?uuid=561b658e-e914-3082-ba0a-ddced71f91ab"]}],"mendeley":{"formattedCitation":"&lt;sup&gt;17&lt;/sup&gt;","plainTextFormattedCitation":"17","previouslyFormattedCitation":"&lt;sup&gt;20&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17</w:t>
      </w:r>
      <w:r w:rsidRPr="00B727BE">
        <w:rPr>
          <w:rFonts w:ascii="Arial" w:hAnsi="Arial" w:cs="Arial"/>
          <w:color w:val="000000" w:themeColor="text1"/>
        </w:rPr>
        <w:fldChar w:fldCharType="end"/>
      </w:r>
      <w:r w:rsidRPr="00B727BE">
        <w:rPr>
          <w:rFonts w:ascii="Arial" w:hAnsi="Arial" w:cs="Arial"/>
          <w:color w:val="000000" w:themeColor="text1"/>
        </w:rPr>
        <w:t>, and FATHMM-MKL</w:t>
      </w:r>
      <w:r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{"citationItems":[{"id":"ITEM-1","itemData":{"DOI":"10.1093/bioinformatics/btv009","ISSN":"14602059","abstract":"Motivation: Technological advances have enabled the identification of an increasingly large spectrum of single nucleotide variants within the human genome, many of which may be associated with monogenic disease or complex traits. Here, we propose an integrative approach, named FATHMM-MKL, to predict the functional consequences of both coding and non-coding sequence variants. Our method utilizes various genomic annotations, which have recently become available, and learns to weight the significance of each component annotation source. Results: We show that our method outperforms current state-of-the-art algorithms, CADD and GWAVA, when predicting the functional consequences of non-coding variants. In addition, FATHMM-MKL is comparable to the best of these algorithms when predicting the impact of coding variants. The method includes a confidence measure to rank order predictions.","author":[{"dropping-particle":"","family":"Shihab","given":"Hashem A.","non-dropping-particle":"","parse-names":false,"suffix":""},{"dropping-particle":"","family":"Rogers","given":"Mark F.","non-dropping-particle":"","parse-names":false,"suffix":""},{"dropping-particle":"","family":"Gough","given":"Julian","non-dropping-particle":"","parse-names":false,"suffix":""},{"dropping-particle":"","family":"Mort","given":"Matthew","non-dropping-particle":"","parse-names":false,"suffix":""},{"dropping-particle":"","family":"Cooper","given":"David N.","non-dropping-particle":"","parse-names":false,"suffix":""},{"dropping-particle":"","family":"Day","given":"Ian N.M.","non-dropping-particle":"","parse-names":false,"suffix":""},{"dropping-particle":"","family":"Gaunt","given":"Tom R.","non-dropping-particle":"","parse-names":false,"suffix":""},{"dropping-particle":"","family":"Campbell","given":"Colin","non-dropping-particle":"","parse-names":false,"suffix":""}],"container-title":"Bioinformatics","id":"ITEM-1","issue":"10","issued":{"date-parts":[["2015"]]},"page":"1536-1543","publisher":"Oxford University Press","title":"An integrative approach to predicting the functional effects of non-coding and coding sequence variation","type":"article-journal","volume":"31"},"uris":["http://www.mendeley.com/documents/?uuid=c09e33d8-416f-3c76-a915-1d91610c98f4"]}],"mendeley":{"formattedCitation":"&lt;sup&gt;18&lt;/sup&gt;","plainTextFormattedCitation":"18","previouslyFormattedCitation":"&lt;sup&gt;22&lt;/sup&gt;"},"properties":{"noteIndex":0},"schema":"https://github.com/citation-style-language/schema/raw/master/csl-citation.json"}</w:instrText>
      </w:r>
      <w:r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18</w:t>
      </w:r>
      <w:r w:rsidRPr="00B727BE">
        <w:rPr>
          <w:rFonts w:ascii="Arial" w:hAnsi="Arial" w:cs="Arial"/>
          <w:color w:val="000000" w:themeColor="text1"/>
        </w:rPr>
        <w:fldChar w:fldCharType="end"/>
      </w:r>
      <w:r w:rsidRPr="00B727BE">
        <w:rPr>
          <w:rFonts w:ascii="Arial" w:hAnsi="Arial" w:cs="Arial"/>
          <w:color w:val="000000" w:themeColor="text1"/>
        </w:rPr>
        <w:t xml:space="preserve">). </w:t>
      </w:r>
      <w:commentRangeStart w:id="16"/>
      <w:r w:rsidRPr="00290257">
        <w:rPr>
          <w:rFonts w:ascii="Arial" w:hAnsi="Arial" w:cs="Arial"/>
          <w:color w:val="000000" w:themeColor="text1"/>
          <w:highlight w:val="red"/>
        </w:rPr>
        <w:t xml:space="preserve">Despite the availability of </w:t>
      </w:r>
      <w:r w:rsidR="009E1B98" w:rsidRPr="00290257">
        <w:rPr>
          <w:rFonts w:ascii="Arial" w:hAnsi="Arial" w:cs="Arial"/>
          <w:color w:val="000000" w:themeColor="text1"/>
          <w:highlight w:val="red"/>
        </w:rPr>
        <w:t>variant interpreters</w:t>
      </w:r>
      <w:r w:rsidRPr="00290257">
        <w:rPr>
          <w:rFonts w:ascii="Arial" w:hAnsi="Arial" w:cs="Arial"/>
          <w:color w:val="000000" w:themeColor="text1"/>
          <w:highlight w:val="red"/>
        </w:rPr>
        <w:t xml:space="preserve">, </w:t>
      </w:r>
      <w:r w:rsidR="009E1B98" w:rsidRPr="00290257">
        <w:rPr>
          <w:rFonts w:ascii="Arial" w:hAnsi="Arial" w:cs="Arial"/>
          <w:color w:val="000000" w:themeColor="text1"/>
          <w:highlight w:val="red"/>
        </w:rPr>
        <w:t>a majority of missense</w:t>
      </w:r>
      <w:r w:rsidRPr="00290257">
        <w:rPr>
          <w:rFonts w:ascii="Arial" w:hAnsi="Arial" w:cs="Arial"/>
          <w:color w:val="000000" w:themeColor="text1"/>
          <w:highlight w:val="red"/>
        </w:rPr>
        <w:t xml:space="preserve"> are </w:t>
      </w:r>
      <w:r w:rsidR="004256CA" w:rsidRPr="00290257">
        <w:rPr>
          <w:rFonts w:ascii="Arial" w:hAnsi="Arial" w:cs="Arial"/>
          <w:color w:val="000000" w:themeColor="text1"/>
          <w:highlight w:val="red"/>
        </w:rPr>
        <w:t>annotated as variant</w:t>
      </w:r>
      <w:r w:rsidR="00DB2C35" w:rsidRPr="00290257">
        <w:rPr>
          <w:rFonts w:ascii="Arial" w:hAnsi="Arial" w:cs="Arial"/>
          <w:color w:val="000000" w:themeColor="text1"/>
          <w:highlight w:val="red"/>
        </w:rPr>
        <w:t xml:space="preserve"> </w:t>
      </w:r>
      <w:r w:rsidR="004256CA" w:rsidRPr="00290257">
        <w:rPr>
          <w:rFonts w:ascii="Arial" w:hAnsi="Arial" w:cs="Arial"/>
          <w:color w:val="000000" w:themeColor="text1"/>
          <w:highlight w:val="red"/>
        </w:rPr>
        <w:t xml:space="preserve">of unknown significance (VUS) in databases and </w:t>
      </w:r>
      <w:r w:rsidRPr="00290257">
        <w:rPr>
          <w:rFonts w:ascii="Arial" w:hAnsi="Arial" w:cs="Arial"/>
          <w:color w:val="000000" w:themeColor="text1"/>
          <w:highlight w:val="red"/>
        </w:rPr>
        <w:t>mis-identified</w:t>
      </w:r>
      <w:r w:rsidR="004256CA" w:rsidRPr="00290257">
        <w:rPr>
          <w:rFonts w:ascii="Arial" w:hAnsi="Arial" w:cs="Arial"/>
          <w:color w:val="000000" w:themeColor="text1"/>
          <w:highlight w:val="red"/>
        </w:rPr>
        <w:t xml:space="preserve"> by</w:t>
      </w:r>
      <w:r w:rsidRPr="00290257">
        <w:rPr>
          <w:rFonts w:ascii="Arial" w:hAnsi="Arial" w:cs="Arial"/>
          <w:color w:val="000000" w:themeColor="text1"/>
          <w:highlight w:val="red"/>
        </w:rPr>
        <w:t xml:space="preserve"> </w:t>
      </w:r>
      <w:commentRangeStart w:id="17"/>
      <w:r w:rsidRPr="00290257">
        <w:rPr>
          <w:rFonts w:ascii="Arial" w:hAnsi="Arial" w:cs="Arial"/>
          <w:color w:val="000000" w:themeColor="text1"/>
          <w:highlight w:val="red"/>
        </w:rPr>
        <w:t>scores</w:t>
      </w:r>
      <w:commentRangeEnd w:id="17"/>
      <w:r w:rsidR="00290257" w:rsidRPr="00290257">
        <w:rPr>
          <w:rStyle w:val="CommentReference"/>
          <w:highlight w:val="red"/>
        </w:rPr>
        <w:commentReference w:id="17"/>
      </w:r>
      <w:r w:rsidR="004256CA" w:rsidRPr="00290257">
        <w:rPr>
          <w:rFonts w:ascii="Arial" w:hAnsi="Arial" w:cs="Arial"/>
          <w:color w:val="000000" w:themeColor="text1"/>
          <w:highlight w:val="red"/>
        </w:rPr>
        <w:t>, which</w:t>
      </w:r>
      <w:r w:rsidRPr="00290257">
        <w:rPr>
          <w:rFonts w:ascii="Arial" w:hAnsi="Arial" w:cs="Arial"/>
          <w:color w:val="000000" w:themeColor="text1"/>
          <w:highlight w:val="red"/>
        </w:rPr>
        <w:t xml:space="preserve"> typically perform best at distinguishing lower from higher effect consequences and fail to identify beneficial or moderate effect missense</w:t>
      </w:r>
      <w:r w:rsidRPr="00290257">
        <w:rPr>
          <w:rFonts w:ascii="Arial" w:hAnsi="Arial" w:cs="Arial"/>
          <w:color w:val="000000" w:themeColor="text1"/>
          <w:highlight w:val="red"/>
        </w:rPr>
        <w:fldChar w:fldCharType="begin" w:fldLock="1"/>
      </w:r>
      <w:r w:rsidR="00652303" w:rsidRPr="00290257">
        <w:rPr>
          <w:rFonts w:ascii="Arial" w:hAnsi="Arial" w:cs="Arial"/>
          <w:color w:val="000000" w:themeColor="text1"/>
          <w:highlight w:val="red"/>
        </w:rPr>
        <w:instrText>ADDIN CSL_CITATION {"citationItems":[{"id":"ITEM-1","itemData":{"DOI":"10.1101/859603","abstract":"17 Deep mutational scanning (DMS) studies exploit the mutational landscape of sequence 18 variation by systematically and comprehensively assaying the effect of single amino acid 19 variants (SAVs) for particular proteins. Different experimental protocols proxy effect through 20 a diversity of measures. We evaluated three early prediction methods trained on traditional 21 variant effect data (PolyPhen-2, SIFT, SNAP2) along with a regression method optimized on 22 DMS data (Envision). On a common subset of 32,981 SAVs, all methods capture some 23 aspects of variant effects, albeit not the same. Early effect prediction methods correlated 24 slightly more with measurements and better classified binary states (effect or neutral), while 25 Envision predicted better the precise degree of effect. Most surprising was that a simple 26 approach predicting residues conserved in families (found and aligned by PSI-BLAST) in 27 many cases outperformed other methods. All methods predicted beneficial effects (gain-of-28 function) significantly worse than deleterious (loss-of-function). For the few proteins with 29 several DMS measurements, experiments agreed more with each other than predictions with 30 experiments. Our findings highlight challenges and opportunities of DMS for improving 31 variant effect predictions.","author":[{"dropping-particle":"","family":"Reeb","given":"Jonas","non-dropping-particle":"","parse-names":false,"suffix":""},{"dropping-particle":"","family":"Wirth","given":"Theresa","non-dropping-particle":"","parse-names":false,"suffix":""},{"dropping-particle":"","family":"Rost","given":"&amp; Burkhard","non-dropping-particle":"","parse-names":false,"suffix":""}],"id":"ITEM-1","issued":{"date-parts":[["0"]]},"title":"Variant effect predictions capture some aspects of deep mutational scanning experiments","type":"article-journal"},"uris":["http://www.mendeley.com/documents/?uuid=e69c1e4e-c9a6-300f-92df-99a52513de15"]}],"mendeley":{"formattedCitation":"&lt;sup&gt;19&lt;/sup&gt;","plainTextFormattedCitation":"19","previouslyFormattedCitation":"&lt;sup&gt;23&lt;/sup&gt;"},"properties":{"noteIndex":0},"schema":"https://github.com/citation-style-language/schema/raw/master/csl-citation.json"}</w:instrText>
      </w:r>
      <w:r w:rsidRPr="00290257">
        <w:rPr>
          <w:rFonts w:ascii="Arial" w:hAnsi="Arial" w:cs="Arial"/>
          <w:color w:val="000000" w:themeColor="text1"/>
          <w:highlight w:val="red"/>
        </w:rPr>
        <w:fldChar w:fldCharType="separate"/>
      </w:r>
      <w:r w:rsidR="00652303" w:rsidRPr="00290257">
        <w:rPr>
          <w:rFonts w:ascii="Arial" w:hAnsi="Arial" w:cs="Arial"/>
          <w:noProof/>
          <w:color w:val="000000" w:themeColor="text1"/>
          <w:highlight w:val="red"/>
          <w:vertAlign w:val="superscript"/>
        </w:rPr>
        <w:t>19</w:t>
      </w:r>
      <w:r w:rsidRPr="00290257">
        <w:rPr>
          <w:rFonts w:ascii="Arial" w:hAnsi="Arial" w:cs="Arial"/>
          <w:color w:val="000000" w:themeColor="text1"/>
          <w:highlight w:val="red"/>
        </w:rPr>
        <w:fldChar w:fldCharType="end"/>
      </w:r>
      <w:r w:rsidRPr="00B727BE">
        <w:rPr>
          <w:rFonts w:ascii="Arial" w:hAnsi="Arial" w:cs="Arial"/>
          <w:color w:val="000000" w:themeColor="text1"/>
        </w:rPr>
        <w:t xml:space="preserve">. </w:t>
      </w:r>
      <w:commentRangeEnd w:id="16"/>
      <w:r w:rsidR="00290257">
        <w:rPr>
          <w:rStyle w:val="CommentReference"/>
        </w:rPr>
        <w:commentReference w:id="16"/>
      </w:r>
      <w:r w:rsidR="004256CA" w:rsidRPr="00290257">
        <w:rPr>
          <w:rFonts w:ascii="Arial" w:hAnsi="Arial" w:cs="Arial"/>
          <w:color w:val="000000" w:themeColor="text1"/>
          <w:highlight w:val="yellow"/>
        </w:rPr>
        <w:t xml:space="preserve">To narrow the gap between identifying population genetic variants and accurately annotation of mutations impact on human health, </w:t>
      </w:r>
      <w:commentRangeStart w:id="18"/>
      <w:r w:rsidR="004256CA" w:rsidRPr="00290257">
        <w:rPr>
          <w:rFonts w:ascii="Arial" w:hAnsi="Arial" w:cs="Arial"/>
          <w:color w:val="000000" w:themeColor="text1"/>
          <w:highlight w:val="yellow"/>
        </w:rPr>
        <w:t xml:space="preserve">new methods are needed to </w:t>
      </w:r>
      <w:r w:rsidR="004256CA" w:rsidRPr="00290257">
        <w:rPr>
          <w:rFonts w:ascii="Arial" w:hAnsi="Arial" w:cs="Arial"/>
          <w:color w:val="000000" w:themeColor="text1"/>
          <w:highlight w:val="yellow"/>
        </w:rPr>
        <w:lastRenderedPageBreak/>
        <w:t>probe the landscape of amino acid functionality proteome wide</w:t>
      </w:r>
      <w:commentRangeEnd w:id="18"/>
      <w:r w:rsidR="001C7BA1" w:rsidRPr="00290257">
        <w:rPr>
          <w:rStyle w:val="CommentReference"/>
          <w:highlight w:val="yellow"/>
        </w:rPr>
        <w:commentReference w:id="18"/>
      </w:r>
      <w:r w:rsidR="004256CA" w:rsidRPr="00290257">
        <w:rPr>
          <w:rFonts w:ascii="Arial" w:hAnsi="Arial" w:cs="Arial"/>
          <w:color w:val="000000" w:themeColor="text1"/>
          <w:highlight w:val="yellow"/>
        </w:rPr>
        <w:t>.</w:t>
      </w:r>
    </w:p>
    <w:p w14:paraId="068B7A2D" w14:textId="77777777" w:rsidR="00DC6048" w:rsidRPr="00B727BE" w:rsidRDefault="00DC6048" w:rsidP="00DC6048">
      <w:pPr>
        <w:widowControl w:val="0"/>
        <w:rPr>
          <w:rFonts w:ascii="Arial" w:hAnsi="Arial" w:cs="Arial"/>
          <w:color w:val="000000" w:themeColor="text1"/>
        </w:rPr>
      </w:pPr>
    </w:p>
    <w:p w14:paraId="69AC4D70" w14:textId="1CCE79B3" w:rsidR="00652303" w:rsidRPr="00B727BE" w:rsidRDefault="00EF2B52" w:rsidP="00DC6048">
      <w:pPr>
        <w:spacing w:after="240"/>
        <w:rPr>
          <w:rFonts w:ascii="Arial" w:hAnsi="Arial" w:cs="Arial"/>
          <w:color w:val="000000" w:themeColor="text1"/>
        </w:rPr>
      </w:pPr>
      <w:del w:id="19" w:author="Maria Palafox" w:date="2020-05-04T23:46:00Z">
        <w:r w:rsidRPr="00B727BE" w:rsidDel="00D46939">
          <w:rPr>
            <w:rFonts w:ascii="Arial" w:hAnsi="Arial" w:cs="Arial"/>
            <w:color w:val="000000" w:themeColor="text1"/>
          </w:rPr>
          <w:delText>A frequently overlooked parameter that defines functional</w:delText>
        </w:r>
      </w:del>
      <w:r w:rsidR="00DC6048" w:rsidRPr="00B727BE">
        <w:rPr>
          <w:rFonts w:ascii="Arial" w:hAnsi="Arial" w:cs="Arial"/>
          <w:color w:val="000000" w:themeColor="text1"/>
        </w:rPr>
        <w:t>A frequently overlooked parameter associated with functional ‘hot-spots’ in the prote</w:t>
      </w:r>
      <w:commentRangeStart w:id="20"/>
      <w:r w:rsidR="00DC6048" w:rsidRPr="00B727BE">
        <w:rPr>
          <w:rFonts w:ascii="Arial" w:hAnsi="Arial" w:cs="Arial"/>
          <w:color w:val="000000" w:themeColor="text1"/>
        </w:rPr>
        <w:t xml:space="preserve">ome is </w:t>
      </w:r>
      <w:r w:rsidR="00DC6048" w:rsidRPr="00441072">
        <w:rPr>
          <w:rFonts w:ascii="Arial" w:hAnsi="Arial" w:cs="Arial"/>
          <w:color w:val="000000" w:themeColor="text1"/>
          <w:highlight w:val="red"/>
        </w:rPr>
        <w:t>cysteine and lysine reactivity</w:t>
      </w:r>
      <w:r w:rsidRPr="00B727BE">
        <w:rPr>
          <w:rFonts w:ascii="Arial" w:hAnsi="Arial" w:cs="Arial"/>
          <w:color w:val="000000" w:themeColor="text1"/>
        </w:rPr>
        <w:t xml:space="preserve">, </w:t>
      </w:r>
      <w:commentRangeEnd w:id="20"/>
      <w:r w:rsidR="00441072">
        <w:rPr>
          <w:rStyle w:val="CommentReference"/>
        </w:rPr>
        <w:commentReference w:id="20"/>
      </w:r>
      <w:r w:rsidRPr="00B727BE">
        <w:rPr>
          <w:rFonts w:ascii="Arial" w:hAnsi="Arial" w:cs="Arial"/>
          <w:color w:val="000000" w:themeColor="text1"/>
        </w:rPr>
        <w:t xml:space="preserve">which can fluctuate depending on the residue’s local and 3-dimensional protein microenvironment. Mass spectrometry-based chemoproteomics methods assay the intrinsic reactivity of thousands of amino acid side chains in native biological </w:t>
      </w:r>
      <w:r w:rsidR="00930E3E" w:rsidRPr="00B727BE">
        <w:rPr>
          <w:rFonts w:ascii="Arial" w:hAnsi="Arial" w:cs="Arial"/>
          <w:color w:val="000000" w:themeColor="text1"/>
        </w:rPr>
        <w:t>systems</w:t>
      </w:r>
      <w:r w:rsidR="00930E3E"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{"citationItems":[{"id":"ITEM-1","itemData":{"DOI":"10.1038/nature09472","ISBN":"0028-0836","ISSN":"00280836","PMID":"21085121","abstract":"Cysteine is the most intrinsically nucleophilic amino acid in proteins, where its reactivity is tuned to perform diverse biochemical functions. The absence of a consensus sequence that defines functional cysteines in proteins has hindered their discovery and characterization. Here we describe a proteomics method to profile quantitatively the intrinsic reactivity of cysteine residues en masse directly in native biological systems. Hyper-reactivity was a rare feature among cysteines and it was found to specify a wide range of activities, including nucleophilic and reductive catalysis and sites of oxidative modification. Hyper-reactive cysteines were identified in several proteins of uncharacterized function, including a residue conserved across eukaryotic phylogeny that we show is required for yeast viability and is involved in iron-sulphur protein biogenesis. We also demonstrate that quantitative reactivity profiling can form the basis for screening and functional assignment of cysteines in computationally designed proteins, where it discriminated catalytically active from inactive cysteine hydrolase designs.","author":[{"dropping-particle":"","family":"Weerapana","given":"Eranthie","non-dropping-particle":"","parse-names":false,"suffix":""},{"dropping-particle":"","family":"Wang","given":"Chu","non-dropping-particle":"","parse-names":false,"suffix":""},{"dropping-particle":"","family":"Simon","given":"Gabriel M.","non-dropping-particle":"","parse-names":false,"suffix":""},{"dropping-particle":"","family":"Richter","given":"Florian","non-dropping-particle":"","parse-names":false,"suffix":""},{"dropping-particle":"","family":"Khare","given":"Sagar","non-dropping-particle":"","parse-names":false,"suffix":""},{"dropping-particle":"","family":"Dillon","given":"Myles B.D.","non-dropping-particle":"","parse-names":false,"suffix":""},{"dropping-particle":"","family":"Bachovchin","given":"Daniel A.","non-dropping-particle":"","parse-names":false,"suffix":""},{"dropping-particle":"","family":"Mowen","given":"Kerri","non-dropping-particle":"","parse-names":false,"suffix":""},{"dropping-particle":"","family":"Baker","given":"David","non-dropping-particle":"","parse-names":false,"suffix":""},{"dropping-particle":"","family":"Cravatt","given":"Benjamin F.","non-dropping-particle":"","parse-names":false,"suffix":""}],"container-title":"Nature","id":"ITEM-1","issue":"7325","issued":{"date-parts":[["2010"]]},"page":"790-797","publisher":"Nature Publishing Group","title":"Quantitative reactivity profiling predicts functional cysteines in proteomes","type":"article-journal","volume":"468"},"uris":["http://www.mendeley.com/documents/?uuid=91138aff-d9a4-4503-a03f-85a9740a35c3"]},{"id":"ITEM-2","itemData":{"DOI":"10.1038/nature18002","ISBN":"0008-5472 (Print)\\r0008-5472 (Linking)","ISSN":"14764687","PMID":"27309814","abstract":"Small molecules are powerful tools for investigating protein function and can serve as leads for new therapeutics. Most human proteins, however, lack small-molecule ligands, and entire protein classes are considered 'undruggable'. Fragment-based ligand discovery can identify small-molecule probes for proteins that have proven difficult to target using high-throughput screening of complex compound libraries. Although reversibly binding ligands are commonly pursued, covalent fragments provide an alternative route to small-molecule probes, including those that can access regions of proteins that are difficult to target through binding affinity alone. Here we report a quantitative analysis of cysteine-reactive small-molecule fragments screened against thousands of proteins in human proteomes and cells. Covalent ligands were identified for &gt;700 cysteines found in both druggable proteins and proteins deficient in chemical probes, including transcription factors, adaptor/scaffolding proteins, and uncharacterized proteins. Among the atypical ligand-protein interactions discovered were compounds that react preferentially with pro- (inactive) caspases. We used these ligands to distinguish extrinsic apoptosis pathways in human cell lines versus primary human T cells, showing that the former is largely mediated by caspase-8 while the latter depends on both caspase-8 and -10. Fragment-based covalent ligand discovery provides a greatly expanded portrait of the ligandable proteome and furnishes compounds that can illuminate protein functions in native biological systems.","author":[{"dropping-particle":"","family":"Backus","given":"Keriann M.","non-dropping-particle":"","parse-names":false,"suffix":""},{"dropping-particle":"","family":"Correia","given":"Bruno E.","non-dropping-particle":"","parse-names":false,"suffix":""},{"dropping-particle":"","family":"Lum","given":"Kenneth M.","non-dropping-particle":"","parse-names":false,"suffix":""},{"dropping-particle":"","family":"Forli","given":"Stefano","non-dropping-particle":"","parse-names":false,"suffix":""},{"dropping-particle":"","family":"Horning","given":"Benjamin D.","non-dropping-particle":"","parse-names":false,"suffix":""},{"dropping-particle":"","family":"González-Páez","given":"Gonzalo E.","non-dropping-particle":"","parse-names":false,"suffix":""},{"dropping-particle":"","family":"Chatterjee","given":"Sandip","non-dropping-particle":"","parse-names":false,"suffix":""},{"dropping-particle":"","family":"Lanning","given":"Bryan R.","non-dropping-particle":"","parse-names":false,"suffix":""},{"dropping-particle":"","family":"Teijaro","given":"John R.","non-dropping-particle":"","parse-names":false,"suffix":""},{"dropping-particle":"","family":"Olson","given":"Arthur J.","non-dropping-particle":"","parse-names":false,"suffix":""},{"dropping-particle":"","family":"Wolan","given":"Dennis W.","non-dropping-particle":"","parse-names":false,"suffix":""},{"dropping-particle":"","family":"Cravatt","given":"Benjamin F.","non-dropping-particle":"","parse-names":false,"suffix":""}],"container-title":"Nature","id":"ITEM-2","issue":"7608","issued":{"date-parts":[["2016"]]},"page":"570-574","publisher":"Nature Publishing Group","title":"Proteome-wide covalent ligand discovery in native biological systems","type":"article-journal","volume":"534"},"uris":["http://www.mendeley.com/documents/?uuid=db3a7620-6ae5-4d0d-9f32-b1154e0f386b"]},{"id":"ITEM-3","itemData":{"DOI":"10.1038/nchem.2826","ISBN":"1755-4349 (Electronic)\r1755-4330 (Linking)","ISSN":"17554349","PMID":"29168484","abstract":"A chemical proteomic strategy has now been reported for the global profiling of lysine reactivity and ligandability. Using this approach, &gt;9000 lysines in the human proteome were evaluated, leading to the discovery of hyper-reactive lysines, and lysines that can be tar…","author":[{"dropping-particle":"","family":"Hacker","given":"Stephan M.","non-dropping-particle":"","parse-names":false,"suffix":""},{"dropping-particle":"","family":"Backus","given":"Keriann M.","non-dropping-particle":"","parse-names":false,"suffix":""},{"dropping-particle":"","family":"Lazear","given":"Michael R.","non-dropping-particle":"","parse-names":false,"suffix":""},{"dropping-particle":"","family":"Forli","given":"Stefano","non-dropping-particle":"","parse-names":false,"suffix":""},{"dropping-particle":"","family":"Correia","given":"Bruno E.","non-dropping-particle":"","parse-names":false,"suffix":""},{"dropping-particle":"","family":"Cravatt","given":"Benjamin F.","non-dropping-particle":"","parse-names":false,"suffix":""}],"container-title":"Nature Chemistry","id":"ITEM-3","issue":"12","issued":{"date-parts":[["2017"]]},"page":"1181-1190","title":"Global profiling of lysine reactivity and ligandability in the human proteome","type":"article-journal","volume":"9"},"uris":["http://www.mendeley.com/documents/?uuid=ce6e5e4b-a267-489a-895e-8ac06224e8bf"]}],"mendeley":{"formattedCitation":"&lt;sup&gt;21–23&lt;/sup&gt;","plainTextFormattedCitation":"21–23","previouslyFormattedCitation":"&lt;sup&gt;25–27&lt;/sup&gt;"},"properties":{"noteIndex":0},"schema":"https://github.com/citation-style-language/schema/raw/master/csl-citation.json"}</w:instrText>
      </w:r>
      <w:r w:rsidR="00930E3E"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21–23</w:t>
      </w:r>
      <w:r w:rsidR="00930E3E" w:rsidRPr="00B727BE">
        <w:rPr>
          <w:rFonts w:ascii="Arial" w:hAnsi="Arial" w:cs="Arial"/>
          <w:color w:val="000000" w:themeColor="text1"/>
        </w:rPr>
        <w:fldChar w:fldCharType="end"/>
      </w:r>
      <w:r w:rsidR="00930E3E" w:rsidRPr="00B727BE">
        <w:rPr>
          <w:rFonts w:ascii="Arial" w:hAnsi="Arial" w:cs="Arial"/>
          <w:color w:val="000000" w:themeColor="text1"/>
        </w:rPr>
        <w:t xml:space="preserve">. </w:t>
      </w:r>
      <w:r w:rsidRPr="00B727BE">
        <w:rPr>
          <w:rFonts w:ascii="Arial" w:hAnsi="Arial" w:cs="Arial"/>
          <w:color w:val="000000" w:themeColor="text1"/>
        </w:rPr>
        <w:t xml:space="preserve">Using these methods, previous studies, including our own, revealed that "hyper-reactive" or </w:t>
      </w:r>
      <w:proofErr w:type="spellStart"/>
      <w:r w:rsidRPr="00B727BE">
        <w:rPr>
          <w:rFonts w:ascii="Arial" w:hAnsi="Arial" w:cs="Arial"/>
          <w:color w:val="000000" w:themeColor="text1"/>
        </w:rPr>
        <w:t>pKa</w:t>
      </w:r>
      <w:proofErr w:type="spellEnd"/>
      <w:r w:rsidRPr="00B727BE">
        <w:rPr>
          <w:rFonts w:ascii="Arial" w:hAnsi="Arial" w:cs="Arial"/>
          <w:color w:val="000000" w:themeColor="text1"/>
        </w:rPr>
        <w:t xml:space="preserve"> perturbed cysteine and lysine residues </w:t>
      </w:r>
      <w:del w:id="21" w:author="Maria Palafox" w:date="2020-05-04T23:49:00Z">
        <w:r w:rsidRPr="00B727BE" w:rsidDel="00D46939">
          <w:rPr>
            <w:rFonts w:ascii="Arial" w:hAnsi="Arial" w:cs="Arial"/>
            <w:color w:val="000000" w:themeColor="text1"/>
          </w:rPr>
          <w:delText>are enriched</w:delText>
        </w:r>
      </w:del>
      <w:r w:rsidR="00652303" w:rsidRPr="00B727BE">
        <w:rPr>
          <w:rFonts w:ascii="Arial" w:hAnsi="Arial" w:cs="Arial"/>
          <w:color w:val="000000" w:themeColor="text1"/>
        </w:rPr>
        <w:t xml:space="preserve">are enriched in </w:t>
      </w:r>
      <w:r w:rsidR="004256CA" w:rsidRPr="00B727BE">
        <w:rPr>
          <w:rFonts w:ascii="Arial" w:hAnsi="Arial" w:cs="Arial"/>
          <w:color w:val="000000" w:themeColor="text1"/>
        </w:rPr>
        <w:t xml:space="preserve">known </w:t>
      </w:r>
      <w:r w:rsidR="00652303" w:rsidRPr="00B727BE">
        <w:rPr>
          <w:rFonts w:ascii="Arial" w:hAnsi="Arial" w:cs="Arial"/>
          <w:color w:val="000000" w:themeColor="text1"/>
        </w:rPr>
        <w:t>functional pockets</w:t>
      </w:r>
      <w:r w:rsidR="00652303" w:rsidRPr="00B727BE">
        <w:rPr>
          <w:rFonts w:ascii="Arial" w:hAnsi="Arial" w:cs="Arial"/>
          <w:color w:val="000000" w:themeColor="text1"/>
        </w:rPr>
        <w:fldChar w:fldCharType="begin" w:fldLock="1"/>
      </w:r>
      <w:r w:rsidR="00652303" w:rsidRPr="00B727BE">
        <w:rPr>
          <w:rFonts w:ascii="Arial" w:hAnsi="Arial" w:cs="Arial"/>
          <w:color w:val="000000" w:themeColor="text1"/>
        </w:rPr>
        <w:instrText>ADDIN CSL_CITATION {"citationItems":[{"id":"ITEM-1","itemData":{"DOI":"10.1038/nature09472","ISBN":"0028-0836","ISSN":"00280836","PMID":"21085121","abstract":"Cysteine is the most intrinsically nucleophilic amino acid in proteins, where its reactivity is tuned to perform diverse biochemical functions. The absence of a consensus sequence that defines functional cysteines in proteins has hindered their discovery and characterization. Here we describe a proteomics method to profile quantitatively the intrinsic reactivity of cysteine residues en masse directly in native biological systems. Hyper-reactivity was a rare feature among cysteines and it was found to specify a wide range of activities, including nucleophilic and reductive catalysis and sites of oxidative modification. Hyper-reactive cysteines were identified in several proteins of uncharacterized function, including a residue conserved across eukaryotic phylogeny that we show is required for yeast viability and is involved in iron-sulphur protein biogenesis. We also demonstrate that quantitative reactivity profiling can form the basis for screening and functional assignment of cysteines in computationally designed proteins, where it discriminated catalytically active from inactive cysteine hydrolase designs.","author":[{"dropping-particle":"","family":"Weerapana","given":"Eranthie","non-dropping-particle":"","parse-names":false,"suffix":""},{"dropping-particle":"","family":"Wang","given":"Chu","non-dropping-particle":"","parse-names":false,"suffix":""},{"dropping-particle":"","family":"Simon","given":"Gabriel M.","non-dropping-particle":"","parse-names":false,"suffix":""},{"dropping-particle":"","family":"Richter","given":"Florian","non-dropping-particle":"","parse-names":false,"suffix":""},{"dropping-particle":"","family":"Khare","given":"Sagar","non-dropping-particle":"","parse-names":false,"suffix":""},{"dropping-particle":"","family":"Dillon","given":"Myles B.D.","non-dropping-particle":"","parse-names":false,"suffix":""},{"dropping-particle":"","family":"Bachovchin","given":"Daniel A.","non-dropping-particle":"","parse-names":false,"suffix":""},{"dropping-particle":"","family":"Mowen","given":"Kerri","non-dropping-particle":"","parse-names":false,"suffix":""},{"dropping-particle":"","family":"Baker","given":"David","non-dropping-particle":"","parse-names":false,"suffix":""},{"dropping-particle":"","family":"Cravatt","given":"Benjamin F.","non-dropping-particle":"","parse-names":false,"suffix":""}],"container-title":"Nature","id":"ITEM-1","issue":"7325","issued":{"date-parts":[["2010"]]},"page":"790-797","publisher":"Nature Publishing Group","title":"Quantitative reactivity profiling predicts functional cysteines in proteomes","type":"article-journal","volume":"468"},"uris":["http://www.mendeley.com/documents/?uuid=91138aff-d9a4-4503-a03f-85a9740a35c3"]},{"id":"ITEM-2","itemData":{"DOI":"10.1038/nchem.2826","ISBN":"1755-4349 (Electronic)\r1755-4330 (Linking)","ISSN":"17554349","PMID":"29168484","abstract":"A chemical proteomic strategy has now been reported for the global profiling of lysine reactivity and ligandability. Using this approach, &gt;9000 lysines in the human proteome were evaluated, leading to the discovery of hyper-reactive lysines, and lysines that can be tar…","author":[{"dropping-particle":"","family":"Hacker","given":"Stephan M.","non-dropping-particle":"","parse-names":false,"suffix":""},{"dropping-particle":"","family":"Backus","given":"Keriann M.","non-dropping-particle":"","parse-names":false,"suffix":""},{"dropping-particle":"","family":"Lazear","given":"Michael R.","non-dropping-particle":"","parse-names":false,"suffix":""},{"dropping-particle":"","family":"Forli","given":"Stefano","non-dropping-particle":"","parse-names":false,"suffix":""},{"dropping-particle":"","family":"Correia","given":"Bruno E.","non-dropping-particle":"","parse-names":false,"suffix":""},{"dropping-particle":"","family":"Cravatt","given":"Benjamin F.","non-dropping-particle":"","parse-names":false,"suffix":""}],"container-title":"Nature Chemistry","id":"ITEM-2","issue":"12","issued":{"date-parts":[["2017"]]},"page":"1181-1190","title":"Global profiling of lysine reactivity and ligandability in the human proteome","type":"article-journal","volume":"9"},"uris":["http://www.mendeley.com/documents/?uuid=ce6e5e4b-a267-489a-895e-8ac06224e8bf"]},{"id":"ITEM-3","itemData":{"DOI":"10.1038/nature18002","ISBN":"0008-5472 (Print)\\r0008-5472 (Linking)","ISSN":"14764687","PMID":"27309814","abstract":"Small molecules are powerful tools for investigating protein function and can serve as leads for new therapeutics. Most human proteins, however, lack small-molecule ligands, and entire protein classes are considered 'undruggable'. Fragment-based ligand discovery can identify small-molecule probes for proteins that have proven difficult to target using high-throughput screening of complex compound libraries. Although reversibly binding ligands are commonly pursued, covalent fragments provide an alternative route to small-molecule probes, including those that can access regions of proteins that are difficult to target through binding affinity alone. Here we report a quantitative analysis of cysteine-reactive small-molecule fragments screened against thousands of proteins in human proteomes and cells. Covalent ligands were identified for &gt;700 cysteines found in both druggable proteins and proteins deficient in chemical probes, including transcription factors, adaptor/scaffolding proteins, and uncharacterized proteins. Among the atypical ligand-protein interactions discovered were compounds that react preferentially with pro- (inactive) caspases. We used these ligands to distinguish extrinsic apoptosis pathways in human cell lines versus primary human T cells, showing that the former is largely mediated by caspase-8 while the latter depends on both caspase-8 and -10. Fragment-based covalent ligand discovery provides a greatly expanded portrait of the ligandable proteome and furnishes compounds that can illuminate protein functions in native biological systems.","author":[{"dropping-particle":"","family":"Backus","given":"Keriann M.","non-dropping-particle":"","parse-names":false,"suffix":""},{"dropping-particle":"","family":"Correia","given":"Bruno E.","non-dropping-particle":"","parse-names":false,"suffix":""},{"dropping-particle":"","family":"Lum","given":"Kenneth M.","non-dropping-particle":"","parse-names":false,"suffix":""},{"dropping-particle":"","family":"Forli","given":"Stefano","non-dropping-particle":"","parse-names":false,"suffix":""},{"dropping-particle":"","family":"Horning","given":"Benjamin D.","non-dropping-particle":"","parse-names":false,"suffix":""},{"dropping-particle":"","family":"González-Páez","given":"Gonzalo E.","non-dropping-particle":"","parse-names":false,"suffix":""},{"dropping-particle":"","family":"Chatterjee","given":"Sandip","non-dropping-particle":"","parse-names":false,"suffix":""},{"dropping-particle":"","family":"Lanning","given":"Bryan R.","non-dropping-particle":"","parse-names":false,"suffix":""},{"dropping-particle":"","family":"Teijaro","given":"John R.","non-dropping-particle":"","parse-names":false,"suffix":""},{"dropping-particle":"","family":"Olson","given":"Arthur J.","non-dropping-particle":"","parse-names":false,"suffix":""},{"dropping-particle":"","family":"Wolan","given":"Dennis W.","non-dropping-particle":"","parse-names":false,"suffix":""},{"dropping-particle":"","family":"Cravatt","given":"Benjamin F.","non-dropping-particle":"","parse-names":false,"suffix":""}],"container-title":"Nature","id":"ITEM-3","issue":"7608","issued":{"date-parts":[["2016"]]},"page":"570-574","publisher":"Nature Publishing Group","title":"Proteome-wide covalent ligand discovery in native biological systems","type":"article-journal","volume":"534"},"uris":["http://www.mendeley.com/documents/?uuid=db3a7620-6ae5-4d0d-9f32-b1154e0f386b"]}],"mendeley":{"formattedCitation":"&lt;sup&gt;21–23&lt;/sup&gt;","plainTextFormattedCitation":"21–23","previouslyFormattedCitation":"&lt;sup&gt;25–27&lt;/sup&gt;"},"properties":{"noteIndex":0},"schema":"https://github.com/citation-style-language/schema/raw/master/csl-citation.json"}</w:instrText>
      </w:r>
      <w:r w:rsidR="00652303" w:rsidRPr="00B727BE">
        <w:rPr>
          <w:rFonts w:ascii="Arial" w:hAnsi="Arial" w:cs="Arial"/>
          <w:color w:val="000000" w:themeColor="text1"/>
        </w:rPr>
        <w:fldChar w:fldCharType="separate"/>
      </w:r>
      <w:r w:rsidR="00652303" w:rsidRPr="00B727BE">
        <w:rPr>
          <w:rFonts w:ascii="Arial" w:hAnsi="Arial" w:cs="Arial"/>
          <w:noProof/>
          <w:color w:val="000000" w:themeColor="text1"/>
          <w:vertAlign w:val="superscript"/>
        </w:rPr>
        <w:t>21–23</w:t>
      </w:r>
      <w:r w:rsidR="00652303" w:rsidRPr="00B727BE">
        <w:rPr>
          <w:rFonts w:ascii="Arial" w:hAnsi="Arial" w:cs="Arial"/>
          <w:color w:val="000000" w:themeColor="text1"/>
        </w:rPr>
        <w:fldChar w:fldCharType="end"/>
      </w:r>
      <w:ins w:id="22" w:author="Maria Palafox" w:date="2020-05-04T23:49:00Z">
        <w:r w:rsidR="00D46939" w:rsidRPr="00B727BE">
          <w:rPr>
            <w:rFonts w:ascii="Arial" w:hAnsi="Arial" w:cs="Arial"/>
            <w:color w:val="000000" w:themeColor="text1"/>
          </w:rPr>
          <w:t>.</w:t>
        </w:r>
      </w:ins>
      <w:r w:rsidRPr="00B727BE">
        <w:rPr>
          <w:rFonts w:ascii="Arial" w:hAnsi="Arial" w:cs="Arial"/>
          <w:color w:val="000000" w:themeColor="text1"/>
        </w:rPr>
        <w:t xml:space="preserve"> </w:t>
      </w:r>
      <w:del w:id="23" w:author="Maria Palafox" w:date="2020-05-04T23:49:00Z">
        <w:r w:rsidRPr="00B727BE" w:rsidDel="00D46939">
          <w:rPr>
            <w:rFonts w:ascii="Arial" w:hAnsi="Arial" w:cs="Arial"/>
            <w:color w:val="000000" w:themeColor="text1"/>
          </w:rPr>
          <w:delText xml:space="preserve">in functional pockets. </w:delText>
        </w:r>
      </w:del>
      <w:r w:rsidRPr="00B727BE">
        <w:rPr>
          <w:rFonts w:ascii="Arial" w:hAnsi="Arial" w:cs="Arial"/>
          <w:color w:val="000000" w:themeColor="text1"/>
        </w:rPr>
        <w:t xml:space="preserve">These chemoproteomic methods can even be extended to measure the targetability or "druggability" of amino acid side chains, which has revealed </w:t>
      </w:r>
      <w:r w:rsidR="004256CA" w:rsidRPr="00B727BE">
        <w:rPr>
          <w:rFonts w:ascii="Arial" w:hAnsi="Arial" w:cs="Arial"/>
          <w:color w:val="000000" w:themeColor="text1"/>
        </w:rPr>
        <w:t xml:space="preserve">a </w:t>
      </w:r>
      <w:r w:rsidRPr="00B727BE">
        <w:rPr>
          <w:rFonts w:ascii="Arial" w:hAnsi="Arial" w:cs="Arial"/>
          <w:color w:val="000000" w:themeColor="text1"/>
        </w:rPr>
        <w:t xml:space="preserve">surprising number of cysteine and lysine side chains </w:t>
      </w:r>
      <w:r w:rsidR="004256CA" w:rsidRPr="00B727BE">
        <w:rPr>
          <w:rFonts w:ascii="Arial" w:hAnsi="Arial" w:cs="Arial"/>
          <w:color w:val="000000" w:themeColor="text1"/>
        </w:rPr>
        <w:t xml:space="preserve">that </w:t>
      </w:r>
      <w:r w:rsidRPr="00B727BE">
        <w:rPr>
          <w:rFonts w:ascii="Arial" w:hAnsi="Arial" w:cs="Arial"/>
          <w:color w:val="000000" w:themeColor="text1"/>
        </w:rPr>
        <w:t>can also be irreversibly labeled by small drug-like molecules. For the vast majority of these chemoproteomic-detected amino acids (CpDAA), the functional impact of chemical labeling</w:t>
      </w:r>
      <w:r w:rsidR="004256CA" w:rsidRPr="00B727BE">
        <w:rPr>
          <w:rFonts w:ascii="Arial" w:hAnsi="Arial" w:cs="Arial"/>
          <w:color w:val="000000" w:themeColor="text1"/>
        </w:rPr>
        <w:t xml:space="preserve"> </w:t>
      </w:r>
      <w:r w:rsidRPr="00B727BE">
        <w:rPr>
          <w:rFonts w:ascii="Arial" w:hAnsi="Arial" w:cs="Arial"/>
          <w:color w:val="000000" w:themeColor="text1"/>
        </w:rPr>
        <w:t>remains unknown. </w:t>
      </w:r>
    </w:p>
    <w:p w14:paraId="0B68C637" w14:textId="79281794" w:rsidR="00565628" w:rsidRPr="00B727BE" w:rsidRDefault="00EF2B52" w:rsidP="00DC6048">
      <w:pPr>
        <w:spacing w:after="240"/>
        <w:rPr>
          <w:rFonts w:ascii="Arial" w:hAnsi="Arial" w:cs="Arial"/>
          <w:color w:val="000000" w:themeColor="text1"/>
        </w:rPr>
      </w:pPr>
      <w:r w:rsidRPr="00B727BE">
        <w:rPr>
          <w:rFonts w:ascii="Arial" w:hAnsi="Arial" w:cs="Arial"/>
          <w:color w:val="000000" w:themeColor="text1"/>
        </w:rPr>
        <w:t xml:space="preserve">The integration of CpDAA datasets with </w:t>
      </w:r>
      <w:r w:rsidR="004256CA" w:rsidRPr="00B727BE">
        <w:rPr>
          <w:rFonts w:ascii="Arial" w:hAnsi="Arial" w:cs="Arial"/>
          <w:color w:val="000000" w:themeColor="text1"/>
        </w:rPr>
        <w:t xml:space="preserve">variant </w:t>
      </w:r>
      <w:del w:id="24" w:author="Maria Palafox" w:date="2020-05-05T09:58:00Z">
        <w:r w:rsidRPr="00B727BE" w:rsidDel="007E68E3">
          <w:rPr>
            <w:rFonts w:ascii="Arial" w:hAnsi="Arial" w:cs="Arial"/>
            <w:color w:val="000000" w:themeColor="text1"/>
          </w:rPr>
          <w:delText xml:space="preserve">predictions of </w:delText>
        </w:r>
      </w:del>
      <w:r w:rsidRPr="00B727BE">
        <w:rPr>
          <w:rFonts w:ascii="Arial" w:hAnsi="Arial" w:cs="Arial"/>
          <w:color w:val="000000" w:themeColor="text1"/>
        </w:rPr>
        <w:t>pathogenicity</w:t>
      </w:r>
      <w:ins w:id="25" w:author="Maria Palafox" w:date="2020-05-05T09:58:00Z">
        <w:r w:rsidR="007E68E3" w:rsidRPr="00B727BE">
          <w:rPr>
            <w:rFonts w:ascii="Arial" w:hAnsi="Arial" w:cs="Arial"/>
            <w:color w:val="000000" w:themeColor="text1"/>
          </w:rPr>
          <w:t xml:space="preserve"> </w:t>
        </w:r>
      </w:ins>
      <w:r w:rsidR="00652303" w:rsidRPr="00B727BE">
        <w:rPr>
          <w:rFonts w:ascii="Arial" w:hAnsi="Arial" w:cs="Arial"/>
          <w:color w:val="000000" w:themeColor="text1"/>
        </w:rPr>
        <w:t>predictors</w:t>
      </w:r>
      <w:r w:rsidRPr="00B727BE">
        <w:rPr>
          <w:rFonts w:ascii="Arial" w:hAnsi="Arial" w:cs="Arial"/>
          <w:color w:val="000000" w:themeColor="text1"/>
        </w:rPr>
        <w:t xml:space="preserve"> represents a new approach to stratify amino acid functionality and identify </w:t>
      </w:r>
      <w:r w:rsidR="00E9394B" w:rsidRPr="00B727BE">
        <w:rPr>
          <w:rFonts w:ascii="Arial" w:hAnsi="Arial" w:cs="Arial"/>
          <w:color w:val="000000" w:themeColor="text1"/>
        </w:rPr>
        <w:t>novel</w:t>
      </w:r>
      <w:r w:rsidRPr="00B727BE">
        <w:rPr>
          <w:rFonts w:ascii="Arial" w:hAnsi="Arial" w:cs="Arial"/>
          <w:color w:val="000000" w:themeColor="text1"/>
        </w:rPr>
        <w:t xml:space="preserve"> druggable and disease-associated </w:t>
      </w:r>
      <w:r w:rsidR="00E9394B" w:rsidRPr="00B727BE">
        <w:rPr>
          <w:rFonts w:ascii="Arial" w:hAnsi="Arial" w:cs="Arial"/>
          <w:color w:val="000000" w:themeColor="text1"/>
        </w:rPr>
        <w:t>sites proteome wide</w:t>
      </w:r>
      <w:r w:rsidRPr="00B727BE">
        <w:rPr>
          <w:rFonts w:ascii="Arial" w:hAnsi="Arial" w:cs="Arial"/>
          <w:color w:val="000000" w:themeColor="text1"/>
        </w:rPr>
        <w:t xml:space="preserve">. Such multi-omic studies require mapping protein sequence </w:t>
      </w:r>
      <w:r w:rsidR="00E9394B" w:rsidRPr="00B727BE">
        <w:rPr>
          <w:rFonts w:ascii="Arial" w:hAnsi="Arial" w:cs="Arial"/>
          <w:color w:val="000000" w:themeColor="text1"/>
        </w:rPr>
        <w:t>positions to codon coordinates in the human reference genome.</w:t>
      </w:r>
      <w:r w:rsidRPr="00B727BE">
        <w:rPr>
          <w:rFonts w:ascii="Arial" w:hAnsi="Arial" w:cs="Arial"/>
          <w:color w:val="000000" w:themeColor="text1"/>
        </w:rPr>
        <w:t xml:space="preserve"> </w:t>
      </w:r>
      <w:commentRangeStart w:id="26"/>
      <w:r w:rsidR="00E9394B" w:rsidRPr="00B727BE">
        <w:rPr>
          <w:rFonts w:ascii="Arial" w:hAnsi="Arial" w:cs="Arial"/>
          <w:i/>
          <w:iCs/>
          <w:color w:val="000000" w:themeColor="text1"/>
        </w:rPr>
        <w:t>In silico</w:t>
      </w:r>
      <w:r w:rsidR="00E9394B" w:rsidRPr="00B727BE">
        <w:rPr>
          <w:rFonts w:ascii="Arial" w:hAnsi="Arial" w:cs="Arial"/>
          <w:color w:val="000000" w:themeColor="text1"/>
        </w:rPr>
        <w:t xml:space="preserve"> reverse translation is typically achieved through </w:t>
      </w:r>
      <w:r w:rsidR="000100C7" w:rsidRPr="00B727BE">
        <w:rPr>
          <w:rFonts w:ascii="Arial" w:hAnsi="Arial" w:cs="Arial"/>
          <w:color w:val="000000" w:themeColor="text1"/>
        </w:rPr>
        <w:t>searching proteomics data against genome-derived protein sequences.</w:t>
      </w:r>
      <w:r w:rsidR="00E9394B" w:rsidRPr="00B727BE">
        <w:rPr>
          <w:rFonts w:ascii="Arial" w:hAnsi="Arial" w:cs="Arial"/>
          <w:color w:val="000000" w:themeColor="text1"/>
        </w:rPr>
        <w:t xml:space="preserve"> </w:t>
      </w:r>
      <w:commentRangeEnd w:id="26"/>
      <w:r w:rsidR="00CC2AC6">
        <w:rPr>
          <w:rStyle w:val="CommentReference"/>
        </w:rPr>
        <w:commentReference w:id="26"/>
      </w:r>
      <w:r w:rsidR="00B263C6" w:rsidRPr="00CC2AC6">
        <w:rPr>
          <w:rFonts w:ascii="Arial" w:hAnsi="Arial" w:cs="Arial"/>
          <w:color w:val="000000" w:themeColor="text1"/>
          <w:highlight w:val="red"/>
        </w:rPr>
        <w:t>Improvements in sequencing technology</w:t>
      </w:r>
      <w:r w:rsidR="00BC5441" w:rsidRPr="00CC2AC6">
        <w:rPr>
          <w:rFonts w:ascii="Arial" w:hAnsi="Arial" w:cs="Arial"/>
          <w:color w:val="000000" w:themeColor="text1"/>
          <w:highlight w:val="red"/>
        </w:rPr>
        <w:t xml:space="preserve"> and </w:t>
      </w:r>
      <w:r w:rsidR="00B263C6" w:rsidRPr="00CC2AC6">
        <w:rPr>
          <w:rFonts w:ascii="Arial" w:hAnsi="Arial" w:cs="Arial"/>
          <w:color w:val="000000" w:themeColor="text1"/>
          <w:highlight w:val="red"/>
        </w:rPr>
        <w:t xml:space="preserve">experimental data availability promote re-annotation </w:t>
      </w:r>
      <w:r w:rsidR="00BC5441" w:rsidRPr="00CC2AC6">
        <w:rPr>
          <w:rFonts w:ascii="Arial" w:hAnsi="Arial" w:cs="Arial"/>
          <w:color w:val="000000" w:themeColor="text1"/>
          <w:highlight w:val="red"/>
        </w:rPr>
        <w:t>efforts of</w:t>
      </w:r>
      <w:r w:rsidR="00B263C6" w:rsidRPr="00CC2AC6">
        <w:rPr>
          <w:rFonts w:ascii="Arial" w:hAnsi="Arial" w:cs="Arial"/>
          <w:color w:val="000000" w:themeColor="text1"/>
          <w:highlight w:val="red"/>
        </w:rPr>
        <w:t xml:space="preserve"> reference sequences and </w:t>
      </w:r>
      <w:r w:rsidR="00BC5441" w:rsidRPr="00CC2AC6">
        <w:rPr>
          <w:rFonts w:ascii="Arial" w:hAnsi="Arial" w:cs="Arial"/>
          <w:color w:val="000000" w:themeColor="text1"/>
          <w:highlight w:val="red"/>
        </w:rPr>
        <w:t>ultimately the</w:t>
      </w:r>
      <w:r w:rsidR="00B263C6" w:rsidRPr="00CC2AC6">
        <w:rPr>
          <w:rFonts w:ascii="Arial" w:hAnsi="Arial" w:cs="Arial"/>
          <w:color w:val="000000" w:themeColor="text1"/>
          <w:highlight w:val="red"/>
        </w:rPr>
        <w:t xml:space="preserve"> dynamic nature of</w:t>
      </w:r>
      <w:r w:rsidR="00565628" w:rsidRPr="00CC2AC6">
        <w:rPr>
          <w:rFonts w:ascii="Arial" w:hAnsi="Arial" w:cs="Arial"/>
          <w:color w:val="000000" w:themeColor="text1"/>
          <w:highlight w:val="red"/>
        </w:rPr>
        <w:t xml:space="preserve"> </w:t>
      </w:r>
      <w:r w:rsidR="00B263C6" w:rsidRPr="00CC2AC6">
        <w:rPr>
          <w:rFonts w:ascii="Arial" w:hAnsi="Arial" w:cs="Arial"/>
          <w:color w:val="000000" w:themeColor="text1"/>
          <w:highlight w:val="red"/>
        </w:rPr>
        <w:t xml:space="preserve">biological </w:t>
      </w:r>
      <w:r w:rsidR="00BC5441" w:rsidRPr="00CC2AC6">
        <w:rPr>
          <w:rFonts w:ascii="Arial" w:hAnsi="Arial" w:cs="Arial"/>
          <w:color w:val="000000" w:themeColor="text1"/>
          <w:highlight w:val="red"/>
        </w:rPr>
        <w:t>sequence</w:t>
      </w:r>
      <w:r w:rsidR="00565628" w:rsidRPr="00CC2AC6">
        <w:rPr>
          <w:rFonts w:ascii="Arial" w:hAnsi="Arial" w:cs="Arial"/>
          <w:color w:val="000000" w:themeColor="text1"/>
          <w:highlight w:val="red"/>
        </w:rPr>
        <w:t xml:space="preserve"> databases</w:t>
      </w:r>
      <w:r w:rsidR="00BC5441" w:rsidRPr="00B727BE">
        <w:rPr>
          <w:rFonts w:ascii="Arial" w:hAnsi="Arial" w:cs="Arial"/>
          <w:color w:val="000000" w:themeColor="text1"/>
        </w:rPr>
        <w:t>.</w:t>
      </w:r>
      <w:r w:rsidR="00565628" w:rsidRPr="00B727BE">
        <w:rPr>
          <w:rFonts w:ascii="Arial" w:hAnsi="Arial" w:cs="Arial"/>
          <w:color w:val="000000" w:themeColor="text1"/>
        </w:rPr>
        <w:t xml:space="preserve"> </w:t>
      </w:r>
      <w:r w:rsidR="00BC5441" w:rsidRPr="00B727BE">
        <w:rPr>
          <w:rFonts w:ascii="Arial" w:hAnsi="Arial" w:cs="Arial"/>
          <w:color w:val="000000" w:themeColor="text1"/>
        </w:rPr>
        <w:t xml:space="preserve">This </w:t>
      </w:r>
      <w:commentRangeStart w:id="27"/>
      <w:r w:rsidR="00BC5441" w:rsidRPr="00B727BE">
        <w:rPr>
          <w:rFonts w:ascii="Arial" w:hAnsi="Arial" w:cs="Arial"/>
          <w:color w:val="000000" w:themeColor="text1"/>
        </w:rPr>
        <w:t xml:space="preserve">evolving nature of annotations </w:t>
      </w:r>
      <w:commentRangeEnd w:id="27"/>
      <w:r w:rsidR="00CC2AC6">
        <w:rPr>
          <w:rStyle w:val="CommentReference"/>
        </w:rPr>
        <w:commentReference w:id="27"/>
      </w:r>
      <w:r w:rsidR="00BC5441" w:rsidRPr="00B727BE">
        <w:rPr>
          <w:rFonts w:ascii="Arial" w:hAnsi="Arial" w:cs="Arial"/>
          <w:color w:val="000000" w:themeColor="text1"/>
        </w:rPr>
        <w:t>c</w:t>
      </w:r>
      <w:r w:rsidR="00565628" w:rsidRPr="00B727BE">
        <w:rPr>
          <w:rFonts w:ascii="Arial" w:hAnsi="Arial" w:cs="Arial"/>
          <w:color w:val="000000" w:themeColor="text1"/>
        </w:rPr>
        <w:t xml:space="preserve">onfounds accurate multi-omics data integration, particularly for residue-level analyses. In the context of </w:t>
      </w:r>
      <w:proofErr w:type="spellStart"/>
      <w:r w:rsidR="00565628" w:rsidRPr="00B727BE">
        <w:rPr>
          <w:rFonts w:ascii="Arial" w:hAnsi="Arial" w:cs="Arial"/>
          <w:color w:val="000000" w:themeColor="text1"/>
        </w:rPr>
        <w:t>CpDAAs</w:t>
      </w:r>
      <w:proofErr w:type="spellEnd"/>
      <w:r w:rsidR="00565628" w:rsidRPr="00B727BE">
        <w:rPr>
          <w:rFonts w:ascii="Arial" w:hAnsi="Arial" w:cs="Arial"/>
          <w:color w:val="000000" w:themeColor="text1"/>
        </w:rPr>
        <w:t>, residues identified in legacy datasets can be miss-identified or lost when these datasets are mapped to newer databases. These errors can stem from updates in the canonical or reference sequences, changes to sequences associated with stable identifiers, or discontinuation of legacy protein identifiers in later database releases. </w:t>
      </w:r>
      <w:r w:rsidR="00BC5441" w:rsidRPr="00B727BE">
        <w:rPr>
          <w:rFonts w:ascii="Arial" w:hAnsi="Arial" w:cs="Arial"/>
          <w:color w:val="000000" w:themeColor="text1"/>
        </w:rPr>
        <w:t xml:space="preserve">Complicating matters </w:t>
      </w:r>
      <w:r w:rsidR="00BC5441" w:rsidRPr="00CC2AC6">
        <w:rPr>
          <w:rFonts w:ascii="Arial" w:hAnsi="Arial" w:cs="Arial"/>
          <w:color w:val="000000" w:themeColor="text1"/>
          <w:highlight w:val="red"/>
        </w:rPr>
        <w:t>furth</w:t>
      </w:r>
      <w:commentRangeStart w:id="28"/>
      <w:r w:rsidR="00BC5441" w:rsidRPr="00CC2AC6">
        <w:rPr>
          <w:rFonts w:ascii="Arial" w:hAnsi="Arial" w:cs="Arial"/>
          <w:color w:val="000000" w:themeColor="text1"/>
          <w:highlight w:val="red"/>
        </w:rPr>
        <w:t>er,</w:t>
      </w:r>
      <w:r w:rsidR="00BC5441" w:rsidRPr="00B727BE">
        <w:rPr>
          <w:rFonts w:ascii="Arial" w:hAnsi="Arial" w:cs="Arial"/>
          <w:color w:val="000000" w:themeColor="text1"/>
        </w:rPr>
        <w:t xml:space="preserve"> many missense predictors are based on annotations from human reference GRCh37, which was frozen in 2009. Mapping of UniProtKB proteins, which our lab uses for MS analysis, to genomic coordinates {McGarvey, 2018} is based on human reference GRCh38, which is continually updated. </w:t>
      </w:r>
      <w:commentRangeEnd w:id="28"/>
      <w:r w:rsidR="00CC2AC6">
        <w:rPr>
          <w:rStyle w:val="CommentReference"/>
        </w:rPr>
        <w:commentReference w:id="28"/>
      </w:r>
      <w:r w:rsidR="00565628" w:rsidRPr="00B727BE">
        <w:rPr>
          <w:rFonts w:ascii="Arial" w:hAnsi="Arial" w:cs="Arial"/>
          <w:color w:val="000000" w:themeColor="text1"/>
        </w:rPr>
        <w:t xml:space="preserve">To circumvent the </w:t>
      </w:r>
      <w:r w:rsidR="00565628" w:rsidRPr="00CC2AC6">
        <w:rPr>
          <w:rFonts w:ascii="Arial" w:hAnsi="Arial" w:cs="Arial"/>
          <w:color w:val="000000" w:themeColor="text1"/>
          <w:highlight w:val="red"/>
        </w:rPr>
        <w:t>hassles</w:t>
      </w:r>
      <w:r w:rsidR="00565628" w:rsidRPr="00B727BE">
        <w:rPr>
          <w:rFonts w:ascii="Arial" w:hAnsi="Arial" w:cs="Arial"/>
          <w:color w:val="000000" w:themeColor="text1"/>
        </w:rPr>
        <w:t xml:space="preserve"> of mapping data between frequently updating </w:t>
      </w:r>
      <w:r w:rsidR="00DB2C35">
        <w:rPr>
          <w:rFonts w:ascii="Arial" w:hAnsi="Arial" w:cs="Arial"/>
          <w:color w:val="000000" w:themeColor="text1"/>
        </w:rPr>
        <w:t>gene, transcript, and protein sequences</w:t>
      </w:r>
      <w:r w:rsidR="00565628" w:rsidRPr="00B727BE">
        <w:rPr>
          <w:rFonts w:ascii="Arial" w:hAnsi="Arial" w:cs="Arial"/>
          <w:color w:val="000000" w:themeColor="text1"/>
        </w:rPr>
        <w:t>, several tools have been developed to translate equivalent information between commonly used sequence databases such as Ensembl and UniProt</w:t>
      </w:r>
      <w:r w:rsidR="00565628" w:rsidRPr="00B727BE">
        <w:rPr>
          <w:rFonts w:ascii="Arial" w:hAnsi="Arial" w:cs="Arial"/>
          <w:color w:val="000000" w:themeColor="text1"/>
        </w:rPr>
        <w:fldChar w:fldCharType="begin" w:fldLock="1"/>
      </w:r>
      <w:r w:rsidR="00565628" w:rsidRPr="00B727BE">
        <w:rPr>
          <w:rFonts w:ascii="Arial" w:hAnsi="Arial" w:cs="Arial"/>
          <w:color w:val="000000" w:themeColor="text1"/>
        </w:rPr>
        <w:instrText>ADDIN CSL_CITATION {"citationItems":[{"id":"ITEM-1","itemData":{"DOI":"10.1093/bioinformatics/btw043","ISSN":"14602059","abstract":"Biological sequence databases are integral to efforts to characterize and understand biological molecules and share biological data. However, when analyzing these data, scientists are often left holding disparate biological currency-molecular identifiers from different databases. For downstream applications that require converting the identifiers themselves, there are many resources available, but analyzing associated loci and variants can be cumbersome if data is not given in a form amenable to particular analyses. Here we present BISQUE, a web server and customizable command-line tool for converting molecular identifiers and their contained loci and variants between different database conventions. BISQUE uses a graph traversal algorithm to generalize the conversion process for residues in the human genome, genes, transcripts and proteins, allowing for conversion across classes of molecules and in all directions through an intuitive web interface and a URL-based web service. AVAILABILITY AND IMPLEMENTATION: BISQUE is freely available via the web using any major web browser (http://bisque.yulab.org/). Source code is available in a public GitHub repository (https://github.com/hyulab/BISQUE). CONTACT: haiyuan.yu@cornell.eduSupplementary information: Supplementary data are available at Bioinformatics online.","author":[{"dropping-particle":"","family":"Meyer","given":"Michael J.","non-dropping-particle":"","parse-names":false,"suffix":""},{"dropping-particle":"","family":"Geske","given":"Philip","non-dropping-particle":"","parse-names":false,"suffix":""},{"dropping-particle":"","family":"Yu","given":"Haiyuan","non-dropping-particle":"","parse-names":false,"suffix":""}],"container-title":"Bioinformatics","id":"ITEM-1","issue":"10","issued":{"date-parts":[["2016","5","15"]]},"page":"1598-1600","publisher":"Narnia","title":"BISQUE: Locus- and variant-specific conversion of genomic, transcriptomic and proteomic database identifiers","type":"article-journal","volume":"32"},"uris":["http://www.mendeley.com/documents/?uuid=a208e793-6769-4577-b197-07cc6c19eda7"]},{"id":"ITEM-2","itemData":{"DOI":"10.12688/f1000research.14807.1","ISSN":"1759796X","abstract":"Identifier Mapping, the association of terms across disparate taxonomies and databases, is a common hurdle in bioinformatics workflows. The idmapper app for Cytoscape simplifies identifier mapping for genes and proteins in the context of common biological networks. This app provides a unified interface to different identifier resources accessible through a right-click on the table's column header. It also provides an OSGi programming interface via Cytoscape Commands and CyREST that can be utilized for identifier mapping in scripts and other Cytoscape apps, and supports integrated Swagger documentation.","author":[{"dropping-particle":"","family":"Pico","given":"Alexander R.","non-dropping-particle":"","parse-names":false,"suffix":""},{"dropping-particle":"","family":"Treister","given":"Adam","non-dropping-particle":"","parse-names":false,"suffix":""}],"container-title":"F1000Research","id":"ITEM-2","issued":{"date-parts":[["2018"]]},"publisher":"F1000 Research Ltd","title":"Identifier Mapping in Cytoscape: Idmapper [version 1; referees: 1 approved, 2 approved with reservations]","type":"article-journal","volume":"7"},"uris":["http://www.mendeley.com/documents/?uuid=40c480fa-5b95-40c3-9419-1505ff069259"]},{"id":"ITEM-3","itemData":{"DOI":"10.1038/nmeth.3622","ISSN":"1548-7091","author":[{"dropping-particle":"","family":"Zhou","given":"Wanding","non-dropping-particle":"","parse-names":false,"suffix":""},{"dropping-particle":"","family":"Chen","given":"Tenghui","non-dropping-particle":"","parse-names":false,"suffix":""},{"dropping-particle":"","family":"Chong","given":"Zechen","non-dropping-particle":"","parse-names":false,"suffix":""},{"dropping-particle":"","family":"Rohrdanz","given":"Mary A","non-dropping-particle":"","parse-names":false,"suffix":""},{"dropping-particle":"","family":"Melott","given":"James M","non-dropping-particle":"","parse-names":false,"suffix":""},{"dropping-particle":"","family":"Wakefield","given":"Chris","non-dropping-particle":"","parse-names":false,"suffix":""},{"dropping-particle":"","family":"Zeng","given":"Jia","non-dropping-particle":"","parse-names":false,"suffix":""},{"dropping-particle":"","family":"Weinstein","given":"John N","non-dropping-particle":"","parse-names":false,"suffix":""},{"dropping-particle":"","family":"Meric-bernstam","given":"Funda","non-dropping-particle":"","parse-names":false,"suffix":""},{"dropping-particle":"","family":"Mills","given":"Gordon B","non-dropping-particle":"","parse-names":false,"suffix":""},{"dropping-particle":"","family":"Chen","given":"Ken","non-dropping-particle":"","parse-names":false,"suffix":""}],"container-title":"Nature Publishing Group","id":"ITEM-3","issue":"11","issued":{"date-parts":[["2015"]]},"page":"1002-1003","publisher":"Nature Publishing Group","title":"TransVar : a multilevel variant annotator for precision genomics Avoiding abundance bias in the functional annotation of post- translationally modified proteins","type":"article-journal","volume":"12"},"uris":["http://www.mendeley.com/documents/?uuid=97520302-8edf-4a24-a5ae-467cc8ef20c0"]}],"mendeley":{"formattedCitation":"&lt;sup&gt;43–45&lt;/sup&gt;","plainTextFormattedCitation":"43–45","previouslyFormattedCitation":"&lt;sup&gt;43–45&lt;/sup&gt;"},"properties":{"noteIndex":0},"schema":"https://github.com/citation-style-language/schema/raw/master/csl-citation.json"}</w:instrText>
      </w:r>
      <w:r w:rsidR="00565628" w:rsidRPr="00B727BE">
        <w:rPr>
          <w:rFonts w:ascii="Arial" w:hAnsi="Arial" w:cs="Arial"/>
          <w:color w:val="000000" w:themeColor="text1"/>
        </w:rPr>
        <w:fldChar w:fldCharType="separate"/>
      </w:r>
      <w:r w:rsidR="00565628" w:rsidRPr="00B727BE">
        <w:rPr>
          <w:rFonts w:ascii="Arial" w:hAnsi="Arial" w:cs="Arial"/>
          <w:noProof/>
          <w:color w:val="000000" w:themeColor="text1"/>
          <w:vertAlign w:val="superscript"/>
        </w:rPr>
        <w:t>43–45</w:t>
      </w:r>
      <w:r w:rsidR="00565628" w:rsidRPr="00B727BE">
        <w:rPr>
          <w:rFonts w:ascii="Arial" w:hAnsi="Arial" w:cs="Arial"/>
          <w:color w:val="000000" w:themeColor="text1"/>
        </w:rPr>
        <w:fldChar w:fldCharType="end"/>
      </w:r>
      <w:r w:rsidR="00565628" w:rsidRPr="00B727BE">
        <w:rPr>
          <w:rFonts w:ascii="Arial" w:hAnsi="Arial" w:cs="Arial"/>
          <w:color w:val="000000" w:themeColor="text1"/>
        </w:rPr>
        <w:t xml:space="preserve">. However, the performance of tools is limited by the database mapping files they </w:t>
      </w:r>
      <w:r w:rsidR="00B263C6" w:rsidRPr="00B727BE">
        <w:rPr>
          <w:rFonts w:ascii="Arial" w:hAnsi="Arial" w:cs="Arial"/>
          <w:color w:val="000000" w:themeColor="text1"/>
        </w:rPr>
        <w:t>employ</w:t>
      </w:r>
      <w:r w:rsidR="00565628" w:rsidRPr="00B727BE">
        <w:rPr>
          <w:rFonts w:ascii="Arial" w:hAnsi="Arial" w:cs="Arial"/>
          <w:color w:val="000000" w:themeColor="text1"/>
        </w:rPr>
        <w:t xml:space="preserve">. For most tools, only one specific database version is used for mapping. Therefore, using such methods to accurately </w:t>
      </w:r>
      <w:r w:rsidR="00565628" w:rsidRPr="00CC2AC6">
        <w:rPr>
          <w:rFonts w:ascii="Arial" w:hAnsi="Arial" w:cs="Arial"/>
          <w:color w:val="000000" w:themeColor="text1"/>
          <w:highlight w:val="red"/>
        </w:rPr>
        <w:t>characterize CpDAA</w:t>
      </w:r>
      <w:r w:rsidR="00565628" w:rsidRPr="00B727BE">
        <w:rPr>
          <w:rFonts w:ascii="Arial" w:hAnsi="Arial" w:cs="Arial"/>
          <w:color w:val="000000" w:themeColor="text1"/>
        </w:rPr>
        <w:t xml:space="preserve"> with annotations built from several databases and versions </w:t>
      </w:r>
      <w:r w:rsidR="00BC5441" w:rsidRPr="00B727BE">
        <w:rPr>
          <w:rFonts w:ascii="Arial" w:hAnsi="Arial" w:cs="Arial"/>
          <w:color w:val="000000" w:themeColor="text1"/>
        </w:rPr>
        <w:t xml:space="preserve">of sequences </w:t>
      </w:r>
      <w:r w:rsidR="00565628" w:rsidRPr="00CC2AC6">
        <w:rPr>
          <w:rFonts w:ascii="Arial" w:hAnsi="Arial" w:cs="Arial"/>
          <w:color w:val="000000" w:themeColor="text1"/>
          <w:highlight w:val="red"/>
        </w:rPr>
        <w:t>can be problematic.</w:t>
      </w:r>
    </w:p>
    <w:p w14:paraId="4A98C702" w14:textId="36877767" w:rsidR="00EF2B52" w:rsidRPr="00B727BE" w:rsidRDefault="00EF2B52" w:rsidP="00DC6048">
      <w:pPr>
        <w:spacing w:after="240"/>
        <w:rPr>
          <w:rFonts w:ascii="Arial" w:hAnsi="Arial" w:cs="Arial"/>
          <w:color w:val="000000" w:themeColor="text1"/>
        </w:rPr>
      </w:pPr>
      <w:r w:rsidRPr="00B727BE">
        <w:rPr>
          <w:rFonts w:ascii="Arial" w:hAnsi="Arial" w:cs="Arial"/>
          <w:color w:val="000000" w:themeColor="text1"/>
        </w:rPr>
        <w:t xml:space="preserve">Here we quantitatively assess the impact of mapping methods on residue-level data integration. </w:t>
      </w:r>
      <w:r w:rsidR="00BC5441" w:rsidRPr="00B727BE">
        <w:rPr>
          <w:rFonts w:ascii="Arial" w:hAnsi="Arial" w:cs="Arial"/>
          <w:color w:val="000000" w:themeColor="text1"/>
        </w:rPr>
        <w:t xml:space="preserve">By illuminating challenges associated with data compatibility and variability between </w:t>
      </w:r>
      <w:r w:rsidR="00BC5441" w:rsidRPr="00CC2AC6">
        <w:rPr>
          <w:rFonts w:ascii="Arial" w:hAnsi="Arial" w:cs="Arial"/>
          <w:color w:val="000000" w:themeColor="text1"/>
          <w:highlight w:val="red"/>
        </w:rPr>
        <w:t>several</w:t>
      </w:r>
      <w:r w:rsidR="00BC5441" w:rsidRPr="00B727BE">
        <w:rPr>
          <w:rFonts w:ascii="Arial" w:hAnsi="Arial" w:cs="Arial"/>
          <w:color w:val="000000" w:themeColor="text1"/>
        </w:rPr>
        <w:t xml:space="preserve"> database release dates, we identify</w:t>
      </w:r>
      <w:r w:rsidRPr="00B727BE">
        <w:rPr>
          <w:rFonts w:ascii="Arial" w:hAnsi="Arial" w:cs="Arial"/>
          <w:color w:val="000000" w:themeColor="text1"/>
        </w:rPr>
        <w:t xml:space="preserve"> key sources of inaccurate mapping and provide</w:t>
      </w:r>
      <w:r w:rsidR="00BC5441" w:rsidRPr="00B727BE">
        <w:rPr>
          <w:rFonts w:ascii="Arial" w:hAnsi="Arial" w:cs="Arial"/>
          <w:color w:val="000000" w:themeColor="text1"/>
        </w:rPr>
        <w:t xml:space="preserve"> </w:t>
      </w:r>
      <w:r w:rsidRPr="00B727BE">
        <w:rPr>
          <w:rFonts w:ascii="Arial" w:hAnsi="Arial" w:cs="Arial"/>
          <w:color w:val="000000" w:themeColor="text1"/>
        </w:rPr>
        <w:t xml:space="preserve">guidelines for multi-omic data integration. </w:t>
      </w:r>
      <w:r w:rsidR="00BC5441" w:rsidRPr="00CC2AC6">
        <w:rPr>
          <w:rFonts w:ascii="Arial" w:hAnsi="Arial" w:cs="Arial"/>
          <w:color w:val="000000" w:themeColor="text1"/>
          <w:highlight w:val="red"/>
        </w:rPr>
        <w:t>Additionally,</w:t>
      </w:r>
      <w:r w:rsidR="00BC5441" w:rsidRPr="00B727BE">
        <w:rPr>
          <w:rFonts w:ascii="Arial" w:hAnsi="Arial" w:cs="Arial"/>
          <w:color w:val="000000" w:themeColor="text1"/>
        </w:rPr>
        <w:t xml:space="preserve"> o</w:t>
      </w:r>
      <w:r w:rsidRPr="00B727BE">
        <w:rPr>
          <w:rFonts w:ascii="Arial" w:hAnsi="Arial" w:cs="Arial"/>
          <w:color w:val="000000" w:themeColor="text1"/>
        </w:rPr>
        <w:t xml:space="preserve">ur study reveals that highly reactive cysteines are enriched for genetic variants that have high predicted pathogenicity (high deleteriousness), which supports general utility of using predictive scores to further power </w:t>
      </w:r>
      <w:r w:rsidR="00BC5441" w:rsidRPr="00B727BE">
        <w:rPr>
          <w:rFonts w:ascii="Arial" w:hAnsi="Arial" w:cs="Arial"/>
          <w:color w:val="000000" w:themeColor="text1"/>
        </w:rPr>
        <w:t>chemoproteomics</w:t>
      </w:r>
      <w:r w:rsidRPr="00B727BE">
        <w:rPr>
          <w:rFonts w:ascii="Arial" w:hAnsi="Arial" w:cs="Arial"/>
          <w:color w:val="000000" w:themeColor="text1"/>
        </w:rPr>
        <w:t xml:space="preserve"> to help decipher genetic variants. As many databases </w:t>
      </w:r>
      <w:r w:rsidR="00BC5441" w:rsidRPr="00B727BE">
        <w:rPr>
          <w:rFonts w:ascii="Arial" w:hAnsi="Arial" w:cs="Arial"/>
          <w:color w:val="000000" w:themeColor="text1"/>
        </w:rPr>
        <w:t>and sequencing pipelines update</w:t>
      </w:r>
      <w:r w:rsidRPr="00B727BE">
        <w:rPr>
          <w:rFonts w:ascii="Arial" w:hAnsi="Arial" w:cs="Arial"/>
          <w:color w:val="000000" w:themeColor="text1"/>
        </w:rPr>
        <w:t xml:space="preserve"> to GRCh38, our study should provide a roadmap for more precise </w:t>
      </w:r>
      <w:r w:rsidR="00BC5441" w:rsidRPr="00B727BE">
        <w:rPr>
          <w:rFonts w:ascii="Arial" w:hAnsi="Arial" w:cs="Arial"/>
          <w:color w:val="000000" w:themeColor="text1"/>
        </w:rPr>
        <w:t>mapping of annotations</w:t>
      </w:r>
      <w:r w:rsidRPr="00B727BE">
        <w:rPr>
          <w:rFonts w:ascii="Arial" w:hAnsi="Arial" w:cs="Arial"/>
          <w:color w:val="000000" w:themeColor="text1"/>
        </w:rPr>
        <w:t xml:space="preserve">, which should have wide ranging applications for both the proteomics and genetics communities. </w:t>
      </w:r>
    </w:p>
    <w:p w14:paraId="14DD50CE" w14:textId="1B3721D4" w:rsidR="00440502" w:rsidRPr="00B727BE" w:rsidRDefault="00462281" w:rsidP="00DC6048">
      <w:pPr>
        <w:spacing w:after="240"/>
        <w:rPr>
          <w:rFonts w:ascii="Arial" w:hAnsi="Arial" w:cs="Arial"/>
          <w:color w:val="000000" w:themeColor="text1"/>
        </w:rPr>
      </w:pPr>
    </w:p>
    <w:p w14:paraId="07392D2F" w14:textId="084CA458" w:rsidR="00652303" w:rsidRPr="00B727BE" w:rsidRDefault="00DC6048"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color w:val="000000" w:themeColor="text1"/>
        </w:rPr>
        <w:fldChar w:fldCharType="begin" w:fldLock="1"/>
      </w:r>
      <w:r w:rsidRPr="00B727BE">
        <w:rPr>
          <w:rFonts w:ascii="Arial" w:hAnsi="Arial" w:cs="Arial"/>
          <w:color w:val="000000" w:themeColor="text1"/>
        </w:rPr>
        <w:instrText xml:space="preserve">ADDIN Mendeley Bibliography CSL_BIBLIOGRAPHY </w:instrText>
      </w:r>
      <w:r w:rsidRPr="00B727BE">
        <w:rPr>
          <w:rFonts w:ascii="Arial" w:hAnsi="Arial" w:cs="Arial"/>
          <w:color w:val="000000" w:themeColor="text1"/>
        </w:rPr>
        <w:fldChar w:fldCharType="separate"/>
      </w:r>
      <w:r w:rsidR="00652303" w:rsidRPr="00B727BE">
        <w:rPr>
          <w:rFonts w:ascii="Arial" w:hAnsi="Arial" w:cs="Arial"/>
          <w:noProof/>
          <w:color w:val="000000" w:themeColor="text1"/>
        </w:rPr>
        <w:t>1.</w:t>
      </w:r>
      <w:r w:rsidR="00652303" w:rsidRPr="00B727BE">
        <w:rPr>
          <w:rFonts w:ascii="Arial" w:hAnsi="Arial" w:cs="Arial"/>
          <w:noProof/>
          <w:color w:val="000000" w:themeColor="text1"/>
        </w:rPr>
        <w:tab/>
        <w:t xml:space="preserve">Cooper, G. M. &amp; Shendure, J. Needles in stacks of needles : finding disease-causal variants in a wealth of genomic data. </w:t>
      </w:r>
      <w:r w:rsidR="00652303" w:rsidRPr="00B727BE">
        <w:rPr>
          <w:rFonts w:ascii="Arial" w:hAnsi="Arial" w:cs="Arial"/>
          <w:i/>
          <w:iCs/>
          <w:noProof/>
          <w:color w:val="000000" w:themeColor="text1"/>
        </w:rPr>
        <w:t>Nat. Publ. Gr.</w:t>
      </w:r>
      <w:r w:rsidR="00652303" w:rsidRPr="00B727BE">
        <w:rPr>
          <w:rFonts w:ascii="Arial" w:hAnsi="Arial" w:cs="Arial"/>
          <w:noProof/>
          <w:color w:val="000000" w:themeColor="text1"/>
        </w:rPr>
        <w:t xml:space="preserve"> </w:t>
      </w:r>
      <w:r w:rsidR="00652303" w:rsidRPr="00B727BE">
        <w:rPr>
          <w:rFonts w:ascii="Arial" w:hAnsi="Arial" w:cs="Arial"/>
          <w:b/>
          <w:bCs/>
          <w:noProof/>
          <w:color w:val="000000" w:themeColor="text1"/>
        </w:rPr>
        <w:t>12</w:t>
      </w:r>
      <w:r w:rsidR="00652303" w:rsidRPr="00B727BE">
        <w:rPr>
          <w:rFonts w:ascii="Arial" w:hAnsi="Arial" w:cs="Arial"/>
          <w:noProof/>
          <w:color w:val="000000" w:themeColor="text1"/>
        </w:rPr>
        <w:t>, 628–640 (2011).</w:t>
      </w:r>
    </w:p>
    <w:p w14:paraId="3787233D"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lastRenderedPageBreak/>
        <w:t>2.</w:t>
      </w:r>
      <w:r w:rsidRPr="00B727BE">
        <w:rPr>
          <w:rFonts w:ascii="Arial" w:hAnsi="Arial" w:cs="Arial"/>
          <w:noProof/>
          <w:color w:val="000000" w:themeColor="text1"/>
        </w:rPr>
        <w:tab/>
        <w:t xml:space="preserve">Samocha, K. E. </w:t>
      </w:r>
      <w:r w:rsidRPr="00B727BE">
        <w:rPr>
          <w:rFonts w:ascii="Arial" w:hAnsi="Arial" w:cs="Arial"/>
          <w:i/>
          <w:iCs/>
          <w:noProof/>
          <w:color w:val="000000" w:themeColor="text1"/>
        </w:rPr>
        <w:t>et al.</w:t>
      </w:r>
      <w:r w:rsidRPr="00B727BE">
        <w:rPr>
          <w:rFonts w:ascii="Arial" w:hAnsi="Arial" w:cs="Arial"/>
          <w:noProof/>
          <w:color w:val="000000" w:themeColor="text1"/>
        </w:rPr>
        <w:t xml:space="preserve"> Regional missense constraint improves variant deleteriousness prediction. </w:t>
      </w:r>
      <w:r w:rsidRPr="00B727BE">
        <w:rPr>
          <w:rFonts w:ascii="Arial" w:hAnsi="Arial" w:cs="Arial"/>
          <w:i/>
          <w:iCs/>
          <w:noProof/>
          <w:color w:val="000000" w:themeColor="text1"/>
        </w:rPr>
        <w:t>bioRxiv</w:t>
      </w:r>
      <w:r w:rsidRPr="00B727BE">
        <w:rPr>
          <w:rFonts w:ascii="Arial" w:hAnsi="Arial" w:cs="Arial"/>
          <w:noProof/>
          <w:color w:val="000000" w:themeColor="text1"/>
        </w:rPr>
        <w:t xml:space="preserve"> 148353 (2017). doi:10.1101/148353</w:t>
      </w:r>
    </w:p>
    <w:p w14:paraId="565FB9B8"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3.</w:t>
      </w:r>
      <w:r w:rsidRPr="00B727BE">
        <w:rPr>
          <w:rFonts w:ascii="Arial" w:hAnsi="Arial" w:cs="Arial"/>
          <w:noProof/>
          <w:color w:val="000000" w:themeColor="text1"/>
        </w:rPr>
        <w:tab/>
        <w:t xml:space="preserve">Tennessen, J.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Evolution and functional impact of rare coding variation from deep sequencing of human exomes. </w:t>
      </w:r>
      <w:r w:rsidRPr="00B727BE">
        <w:rPr>
          <w:rFonts w:ascii="Arial" w:hAnsi="Arial" w:cs="Arial"/>
          <w:i/>
          <w:iCs/>
          <w:noProof/>
          <w:color w:val="000000" w:themeColor="text1"/>
        </w:rPr>
        <w:t>Science (80-. ).</w:t>
      </w:r>
      <w:r w:rsidRPr="00B727BE">
        <w:rPr>
          <w:rFonts w:ascii="Arial" w:hAnsi="Arial" w:cs="Arial"/>
          <w:noProof/>
          <w:color w:val="000000" w:themeColor="text1"/>
        </w:rPr>
        <w:t xml:space="preserve"> </w:t>
      </w:r>
      <w:r w:rsidRPr="00B727BE">
        <w:rPr>
          <w:rFonts w:ascii="Arial" w:hAnsi="Arial" w:cs="Arial"/>
          <w:b/>
          <w:bCs/>
          <w:noProof/>
          <w:color w:val="000000" w:themeColor="text1"/>
        </w:rPr>
        <w:t>336</w:t>
      </w:r>
      <w:r w:rsidRPr="00B727BE">
        <w:rPr>
          <w:rFonts w:ascii="Arial" w:hAnsi="Arial" w:cs="Arial"/>
          <w:noProof/>
          <w:color w:val="000000" w:themeColor="text1"/>
        </w:rPr>
        <w:t>, 64–69 (2012).</w:t>
      </w:r>
    </w:p>
    <w:p w14:paraId="3164AA87"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4.</w:t>
      </w:r>
      <w:r w:rsidRPr="00B727BE">
        <w:rPr>
          <w:rFonts w:ascii="Arial" w:hAnsi="Arial" w:cs="Arial"/>
          <w:noProof/>
          <w:color w:val="000000" w:themeColor="text1"/>
        </w:rPr>
        <w:tab/>
        <w:t xml:space="preserve">Davydov, E. V, Goode, D. L., Sirota, M., Cooper, G. M. &amp; Sidow, A. Identifying a High Fraction of the Human Genome to be under Selective Constraint Using GERP++. </w:t>
      </w:r>
      <w:r w:rsidRPr="00B727BE">
        <w:rPr>
          <w:rFonts w:ascii="Arial" w:hAnsi="Arial" w:cs="Arial"/>
          <w:i/>
          <w:iCs/>
          <w:noProof/>
          <w:color w:val="000000" w:themeColor="text1"/>
        </w:rPr>
        <w:t>PLoS Comput Biol</w:t>
      </w:r>
      <w:r w:rsidRPr="00B727BE">
        <w:rPr>
          <w:rFonts w:ascii="Arial" w:hAnsi="Arial" w:cs="Arial"/>
          <w:noProof/>
          <w:color w:val="000000" w:themeColor="text1"/>
        </w:rPr>
        <w:t xml:space="preserve"> </w:t>
      </w:r>
      <w:r w:rsidRPr="00B727BE">
        <w:rPr>
          <w:rFonts w:ascii="Arial" w:hAnsi="Arial" w:cs="Arial"/>
          <w:b/>
          <w:bCs/>
          <w:noProof/>
          <w:color w:val="000000" w:themeColor="text1"/>
        </w:rPr>
        <w:t>6</w:t>
      </w:r>
      <w:r w:rsidRPr="00B727BE">
        <w:rPr>
          <w:rFonts w:ascii="Arial" w:hAnsi="Arial" w:cs="Arial"/>
          <w:noProof/>
          <w:color w:val="000000" w:themeColor="text1"/>
        </w:rPr>
        <w:t>, 1001025 (2010).</w:t>
      </w:r>
    </w:p>
    <w:p w14:paraId="7DEEB8FB"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5.</w:t>
      </w:r>
      <w:r w:rsidRPr="00B727BE">
        <w:rPr>
          <w:rFonts w:ascii="Arial" w:hAnsi="Arial" w:cs="Arial"/>
          <w:noProof/>
          <w:color w:val="000000" w:themeColor="text1"/>
        </w:rPr>
        <w:tab/>
        <w:t xml:space="preserve">Pollard, K. S., Hubisz, M. J., Rosenbloom, K. R. &amp; Siepel, A. Detection of nonneutral substitution rates on mammalian phylogenies. </w:t>
      </w:r>
      <w:r w:rsidRPr="00B727BE">
        <w:rPr>
          <w:rFonts w:ascii="Arial" w:hAnsi="Arial" w:cs="Arial"/>
          <w:i/>
          <w:iCs/>
          <w:noProof/>
          <w:color w:val="000000" w:themeColor="text1"/>
        </w:rPr>
        <w:t>Genome Res.</w:t>
      </w:r>
      <w:r w:rsidRPr="00B727BE">
        <w:rPr>
          <w:rFonts w:ascii="Arial" w:hAnsi="Arial" w:cs="Arial"/>
          <w:noProof/>
          <w:color w:val="000000" w:themeColor="text1"/>
        </w:rPr>
        <w:t xml:space="preserve"> </w:t>
      </w:r>
      <w:r w:rsidRPr="00B727BE">
        <w:rPr>
          <w:rFonts w:ascii="Arial" w:hAnsi="Arial" w:cs="Arial"/>
          <w:b/>
          <w:bCs/>
          <w:noProof/>
          <w:color w:val="000000" w:themeColor="text1"/>
        </w:rPr>
        <w:t>20</w:t>
      </w:r>
      <w:r w:rsidRPr="00B727BE">
        <w:rPr>
          <w:rFonts w:ascii="Arial" w:hAnsi="Arial" w:cs="Arial"/>
          <w:noProof/>
          <w:color w:val="000000" w:themeColor="text1"/>
        </w:rPr>
        <w:t>, 110–121 (2010).</w:t>
      </w:r>
    </w:p>
    <w:p w14:paraId="4A3B8160"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6.</w:t>
      </w:r>
      <w:r w:rsidRPr="00B727BE">
        <w:rPr>
          <w:rFonts w:ascii="Arial" w:hAnsi="Arial" w:cs="Arial"/>
          <w:noProof/>
          <w:color w:val="000000" w:themeColor="text1"/>
        </w:rPr>
        <w:tab/>
        <w:t xml:space="preserve">Siepel,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Evolutionarily conserved elements in vertebrate, insect, worm, and yeast genomes. </w:t>
      </w:r>
      <w:r w:rsidRPr="00B727BE">
        <w:rPr>
          <w:rFonts w:ascii="Arial" w:hAnsi="Arial" w:cs="Arial"/>
          <w:i/>
          <w:iCs/>
          <w:noProof/>
          <w:color w:val="000000" w:themeColor="text1"/>
        </w:rPr>
        <w:t>Genome Res.</w:t>
      </w:r>
      <w:r w:rsidRPr="00B727BE">
        <w:rPr>
          <w:rFonts w:ascii="Arial" w:hAnsi="Arial" w:cs="Arial"/>
          <w:noProof/>
          <w:color w:val="000000" w:themeColor="text1"/>
        </w:rPr>
        <w:t xml:space="preserve"> </w:t>
      </w:r>
      <w:r w:rsidRPr="00B727BE">
        <w:rPr>
          <w:rFonts w:ascii="Arial" w:hAnsi="Arial" w:cs="Arial"/>
          <w:b/>
          <w:bCs/>
          <w:noProof/>
          <w:color w:val="000000" w:themeColor="text1"/>
        </w:rPr>
        <w:t>15</w:t>
      </w:r>
      <w:r w:rsidRPr="00B727BE">
        <w:rPr>
          <w:rFonts w:ascii="Arial" w:hAnsi="Arial" w:cs="Arial"/>
          <w:noProof/>
          <w:color w:val="000000" w:themeColor="text1"/>
        </w:rPr>
        <w:t>, 1034–1050 (2005).</w:t>
      </w:r>
    </w:p>
    <w:p w14:paraId="67DF1404"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7.</w:t>
      </w:r>
      <w:r w:rsidRPr="00B727BE">
        <w:rPr>
          <w:rFonts w:ascii="Arial" w:hAnsi="Arial" w:cs="Arial"/>
          <w:noProof/>
          <w:color w:val="000000" w:themeColor="text1"/>
        </w:rPr>
        <w:tab/>
        <w:t xml:space="preserve">Garber, M. </w:t>
      </w:r>
      <w:r w:rsidRPr="00B727BE">
        <w:rPr>
          <w:rFonts w:ascii="Arial" w:hAnsi="Arial" w:cs="Arial"/>
          <w:i/>
          <w:iCs/>
          <w:noProof/>
          <w:color w:val="000000" w:themeColor="text1"/>
        </w:rPr>
        <w:t>et al.</w:t>
      </w:r>
      <w:r w:rsidRPr="00B727BE">
        <w:rPr>
          <w:rFonts w:ascii="Arial" w:hAnsi="Arial" w:cs="Arial"/>
          <w:noProof/>
          <w:color w:val="000000" w:themeColor="text1"/>
        </w:rPr>
        <w:t xml:space="preserve"> Identifying novel constrained elements by exploiting biased substitution patterns. in </w:t>
      </w:r>
      <w:r w:rsidRPr="00B727BE">
        <w:rPr>
          <w:rFonts w:ascii="Arial" w:hAnsi="Arial" w:cs="Arial"/>
          <w:i/>
          <w:iCs/>
          <w:noProof/>
          <w:color w:val="000000" w:themeColor="text1"/>
        </w:rPr>
        <w:t>Bioinformatics</w:t>
      </w:r>
      <w:r w:rsidRPr="00B727BE">
        <w:rPr>
          <w:rFonts w:ascii="Arial" w:hAnsi="Arial" w:cs="Arial"/>
          <w:noProof/>
          <w:color w:val="000000" w:themeColor="text1"/>
        </w:rPr>
        <w:t xml:space="preserve"> </w:t>
      </w:r>
      <w:r w:rsidRPr="00B727BE">
        <w:rPr>
          <w:rFonts w:ascii="Arial" w:hAnsi="Arial" w:cs="Arial"/>
          <w:b/>
          <w:bCs/>
          <w:noProof/>
          <w:color w:val="000000" w:themeColor="text1"/>
        </w:rPr>
        <w:t>25</w:t>
      </w:r>
      <w:r w:rsidRPr="00B727BE">
        <w:rPr>
          <w:rFonts w:ascii="Arial" w:hAnsi="Arial" w:cs="Arial"/>
          <w:noProof/>
          <w:color w:val="000000" w:themeColor="text1"/>
        </w:rPr>
        <w:t>, (2009).</w:t>
      </w:r>
    </w:p>
    <w:p w14:paraId="740FDCFA"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8.</w:t>
      </w:r>
      <w:r w:rsidRPr="00B727BE">
        <w:rPr>
          <w:rFonts w:ascii="Arial" w:hAnsi="Arial" w:cs="Arial"/>
          <w:noProof/>
          <w:color w:val="000000" w:themeColor="text1"/>
        </w:rPr>
        <w:tab/>
        <w:t xml:space="preserve">Shihab, H.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Predicting the Functional, Molecular, and Phenotypic Consequences of Amino Acid Substitutions using Hidden Markov Models. </w:t>
      </w:r>
      <w:r w:rsidRPr="00B727BE">
        <w:rPr>
          <w:rFonts w:ascii="Arial" w:hAnsi="Arial" w:cs="Arial"/>
          <w:i/>
          <w:iCs/>
          <w:noProof/>
          <w:color w:val="000000" w:themeColor="text1"/>
        </w:rPr>
        <w:t>Hum. Mutat.</w:t>
      </w:r>
      <w:r w:rsidRPr="00B727BE">
        <w:rPr>
          <w:rFonts w:ascii="Arial" w:hAnsi="Arial" w:cs="Arial"/>
          <w:noProof/>
          <w:color w:val="000000" w:themeColor="text1"/>
        </w:rPr>
        <w:t xml:space="preserve"> </w:t>
      </w:r>
      <w:r w:rsidRPr="00B727BE">
        <w:rPr>
          <w:rFonts w:ascii="Arial" w:hAnsi="Arial" w:cs="Arial"/>
          <w:b/>
          <w:bCs/>
          <w:noProof/>
          <w:color w:val="000000" w:themeColor="text1"/>
        </w:rPr>
        <w:t>34</w:t>
      </w:r>
      <w:r w:rsidRPr="00B727BE">
        <w:rPr>
          <w:rFonts w:ascii="Arial" w:hAnsi="Arial" w:cs="Arial"/>
          <w:noProof/>
          <w:color w:val="000000" w:themeColor="text1"/>
        </w:rPr>
        <w:t>, 57–65 (2013).</w:t>
      </w:r>
    </w:p>
    <w:p w14:paraId="1F9D68DF"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9.</w:t>
      </w:r>
      <w:r w:rsidRPr="00B727BE">
        <w:rPr>
          <w:rFonts w:ascii="Arial" w:hAnsi="Arial" w:cs="Arial"/>
          <w:noProof/>
          <w:color w:val="000000" w:themeColor="text1"/>
        </w:rPr>
        <w:tab/>
        <w:t xml:space="preserve">Chun, S. &amp; Fay, J. C. Identification of deleterious mutations within three human genomes. </w:t>
      </w:r>
      <w:r w:rsidRPr="00B727BE">
        <w:rPr>
          <w:rFonts w:ascii="Arial" w:hAnsi="Arial" w:cs="Arial"/>
          <w:i/>
          <w:iCs/>
          <w:noProof/>
          <w:color w:val="000000" w:themeColor="text1"/>
        </w:rPr>
        <w:t>Genome Res.</w:t>
      </w:r>
      <w:r w:rsidRPr="00B727BE">
        <w:rPr>
          <w:rFonts w:ascii="Arial" w:hAnsi="Arial" w:cs="Arial"/>
          <w:noProof/>
          <w:color w:val="000000" w:themeColor="text1"/>
        </w:rPr>
        <w:t xml:space="preserve"> </w:t>
      </w:r>
      <w:r w:rsidRPr="00B727BE">
        <w:rPr>
          <w:rFonts w:ascii="Arial" w:hAnsi="Arial" w:cs="Arial"/>
          <w:b/>
          <w:bCs/>
          <w:noProof/>
          <w:color w:val="000000" w:themeColor="text1"/>
        </w:rPr>
        <w:t>19</w:t>
      </w:r>
      <w:r w:rsidRPr="00B727BE">
        <w:rPr>
          <w:rFonts w:ascii="Arial" w:hAnsi="Arial" w:cs="Arial"/>
          <w:noProof/>
          <w:color w:val="000000" w:themeColor="text1"/>
        </w:rPr>
        <w:t>, 1553–1561 (2009).</w:t>
      </w:r>
    </w:p>
    <w:p w14:paraId="74CCE4D6"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10.</w:t>
      </w:r>
      <w:r w:rsidRPr="00B727BE">
        <w:rPr>
          <w:rFonts w:ascii="Arial" w:hAnsi="Arial" w:cs="Arial"/>
          <w:noProof/>
          <w:color w:val="000000" w:themeColor="text1"/>
        </w:rPr>
        <w:tab/>
        <w:t xml:space="preserve">Reva, B., Antipin, Y. &amp; Sander, C. Predicting the functional impact of protein mutations: Application to cancer genomics. </w:t>
      </w:r>
      <w:r w:rsidRPr="00B727BE">
        <w:rPr>
          <w:rFonts w:ascii="Arial" w:hAnsi="Arial" w:cs="Arial"/>
          <w:i/>
          <w:iCs/>
          <w:noProof/>
          <w:color w:val="000000" w:themeColor="text1"/>
        </w:rPr>
        <w:t>Nucleic Acids Res.</w:t>
      </w:r>
      <w:r w:rsidRPr="00B727BE">
        <w:rPr>
          <w:rFonts w:ascii="Arial" w:hAnsi="Arial" w:cs="Arial"/>
          <w:noProof/>
          <w:color w:val="000000" w:themeColor="text1"/>
        </w:rPr>
        <w:t xml:space="preserve"> </w:t>
      </w:r>
      <w:r w:rsidRPr="00B727BE">
        <w:rPr>
          <w:rFonts w:ascii="Arial" w:hAnsi="Arial" w:cs="Arial"/>
          <w:b/>
          <w:bCs/>
          <w:noProof/>
          <w:color w:val="000000" w:themeColor="text1"/>
        </w:rPr>
        <w:t>39</w:t>
      </w:r>
      <w:r w:rsidRPr="00B727BE">
        <w:rPr>
          <w:rFonts w:ascii="Arial" w:hAnsi="Arial" w:cs="Arial"/>
          <w:noProof/>
          <w:color w:val="000000" w:themeColor="text1"/>
        </w:rPr>
        <w:t>, (2011).</w:t>
      </w:r>
    </w:p>
    <w:p w14:paraId="7373DDED"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11.</w:t>
      </w:r>
      <w:r w:rsidRPr="00B727BE">
        <w:rPr>
          <w:rFonts w:ascii="Arial" w:hAnsi="Arial" w:cs="Arial"/>
          <w:noProof/>
          <w:color w:val="000000" w:themeColor="text1"/>
        </w:rPr>
        <w:tab/>
        <w:t xml:space="preserve">Adzhubei, I.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A method and server for predicting damaging missense mutations. </w:t>
      </w:r>
      <w:r w:rsidRPr="00B727BE">
        <w:rPr>
          <w:rFonts w:ascii="Arial" w:hAnsi="Arial" w:cs="Arial"/>
          <w:i/>
          <w:iCs/>
          <w:noProof/>
          <w:color w:val="000000" w:themeColor="text1"/>
        </w:rPr>
        <w:t>Nat. Methods</w:t>
      </w:r>
      <w:r w:rsidRPr="00B727BE">
        <w:rPr>
          <w:rFonts w:ascii="Arial" w:hAnsi="Arial" w:cs="Arial"/>
          <w:noProof/>
          <w:color w:val="000000" w:themeColor="text1"/>
        </w:rPr>
        <w:t xml:space="preserve"> </w:t>
      </w:r>
      <w:r w:rsidRPr="00B727BE">
        <w:rPr>
          <w:rFonts w:ascii="Arial" w:hAnsi="Arial" w:cs="Arial"/>
          <w:b/>
          <w:bCs/>
          <w:noProof/>
          <w:color w:val="000000" w:themeColor="text1"/>
        </w:rPr>
        <w:t>7</w:t>
      </w:r>
      <w:r w:rsidRPr="00B727BE">
        <w:rPr>
          <w:rFonts w:ascii="Arial" w:hAnsi="Arial" w:cs="Arial"/>
          <w:noProof/>
          <w:color w:val="000000" w:themeColor="text1"/>
        </w:rPr>
        <w:t>, 248–249 (2010).</w:t>
      </w:r>
    </w:p>
    <w:p w14:paraId="3F15B46D"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12.</w:t>
      </w:r>
      <w:r w:rsidRPr="00B727BE">
        <w:rPr>
          <w:rFonts w:ascii="Arial" w:hAnsi="Arial" w:cs="Arial"/>
          <w:noProof/>
          <w:color w:val="000000" w:themeColor="text1"/>
        </w:rPr>
        <w:tab/>
        <w:t xml:space="preserve">Choi, Y., Sims, G. E., Murphy, S., Miller, J. R. &amp; Chan, A. P. Predicting the Functional Effect of Amino Acid Substitutions and Indels. </w:t>
      </w:r>
      <w:r w:rsidRPr="00B727BE">
        <w:rPr>
          <w:rFonts w:ascii="Arial" w:hAnsi="Arial" w:cs="Arial"/>
          <w:i/>
          <w:iCs/>
          <w:noProof/>
          <w:color w:val="000000" w:themeColor="text1"/>
        </w:rPr>
        <w:t>PLoS One</w:t>
      </w:r>
      <w:r w:rsidRPr="00B727BE">
        <w:rPr>
          <w:rFonts w:ascii="Arial" w:hAnsi="Arial" w:cs="Arial"/>
          <w:noProof/>
          <w:color w:val="000000" w:themeColor="text1"/>
        </w:rPr>
        <w:t xml:space="preserve"> </w:t>
      </w:r>
      <w:r w:rsidRPr="00B727BE">
        <w:rPr>
          <w:rFonts w:ascii="Arial" w:hAnsi="Arial" w:cs="Arial"/>
          <w:b/>
          <w:bCs/>
          <w:noProof/>
          <w:color w:val="000000" w:themeColor="text1"/>
        </w:rPr>
        <w:t>7</w:t>
      </w:r>
      <w:r w:rsidRPr="00B727BE">
        <w:rPr>
          <w:rFonts w:ascii="Arial" w:hAnsi="Arial" w:cs="Arial"/>
          <w:noProof/>
          <w:color w:val="000000" w:themeColor="text1"/>
        </w:rPr>
        <w:t>, (2012).</w:t>
      </w:r>
    </w:p>
    <w:p w14:paraId="3EB77FA8"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13.</w:t>
      </w:r>
      <w:r w:rsidRPr="00B727BE">
        <w:rPr>
          <w:rFonts w:ascii="Arial" w:hAnsi="Arial" w:cs="Arial"/>
          <w:noProof/>
          <w:color w:val="000000" w:themeColor="text1"/>
        </w:rPr>
        <w:tab/>
        <w:t xml:space="preserve">Kumar, P., Henikoff, S. &amp; Ng, P. C. Predicting the effects of coding non-synonymous variants on protein function using the SIFT algorithm. </w:t>
      </w:r>
      <w:r w:rsidRPr="00B727BE">
        <w:rPr>
          <w:rFonts w:ascii="Arial" w:hAnsi="Arial" w:cs="Arial"/>
          <w:i/>
          <w:iCs/>
          <w:noProof/>
          <w:color w:val="000000" w:themeColor="text1"/>
        </w:rPr>
        <w:t>Nat. Protoc.</w:t>
      </w:r>
      <w:r w:rsidRPr="00B727BE">
        <w:rPr>
          <w:rFonts w:ascii="Arial" w:hAnsi="Arial" w:cs="Arial"/>
          <w:noProof/>
          <w:color w:val="000000" w:themeColor="text1"/>
        </w:rPr>
        <w:t xml:space="preserve"> </w:t>
      </w:r>
      <w:r w:rsidRPr="00B727BE">
        <w:rPr>
          <w:rFonts w:ascii="Arial" w:hAnsi="Arial" w:cs="Arial"/>
          <w:b/>
          <w:bCs/>
          <w:noProof/>
          <w:color w:val="000000" w:themeColor="text1"/>
        </w:rPr>
        <w:t>4</w:t>
      </w:r>
      <w:r w:rsidRPr="00B727BE">
        <w:rPr>
          <w:rFonts w:ascii="Arial" w:hAnsi="Arial" w:cs="Arial"/>
          <w:noProof/>
          <w:color w:val="000000" w:themeColor="text1"/>
        </w:rPr>
        <w:t>, 1073–1082 (2009).</w:t>
      </w:r>
    </w:p>
    <w:p w14:paraId="20A92381"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14.</w:t>
      </w:r>
      <w:r w:rsidRPr="00B727BE">
        <w:rPr>
          <w:rFonts w:ascii="Arial" w:hAnsi="Arial" w:cs="Arial"/>
          <w:noProof/>
          <w:color w:val="000000" w:themeColor="text1"/>
        </w:rPr>
        <w:tab/>
        <w:t xml:space="preserve">Kircher, M. </w:t>
      </w:r>
      <w:r w:rsidRPr="00B727BE">
        <w:rPr>
          <w:rFonts w:ascii="Arial" w:hAnsi="Arial" w:cs="Arial"/>
          <w:i/>
          <w:iCs/>
          <w:noProof/>
          <w:color w:val="000000" w:themeColor="text1"/>
        </w:rPr>
        <w:t>et al.</w:t>
      </w:r>
      <w:r w:rsidRPr="00B727BE">
        <w:rPr>
          <w:rFonts w:ascii="Arial" w:hAnsi="Arial" w:cs="Arial"/>
          <w:noProof/>
          <w:color w:val="000000" w:themeColor="text1"/>
        </w:rPr>
        <w:t xml:space="preserve"> A general framework for estimating the relative pathogenicity of human genetic variants. </w:t>
      </w:r>
      <w:r w:rsidRPr="00B727BE">
        <w:rPr>
          <w:rFonts w:ascii="Arial" w:hAnsi="Arial" w:cs="Arial"/>
          <w:i/>
          <w:iCs/>
          <w:noProof/>
          <w:color w:val="000000" w:themeColor="text1"/>
        </w:rPr>
        <w:t>Nat. Genet.</w:t>
      </w:r>
      <w:r w:rsidRPr="00B727BE">
        <w:rPr>
          <w:rFonts w:ascii="Arial" w:hAnsi="Arial" w:cs="Arial"/>
          <w:noProof/>
          <w:color w:val="000000" w:themeColor="text1"/>
        </w:rPr>
        <w:t xml:space="preserve"> </w:t>
      </w:r>
      <w:r w:rsidRPr="00B727BE">
        <w:rPr>
          <w:rFonts w:ascii="Arial" w:hAnsi="Arial" w:cs="Arial"/>
          <w:b/>
          <w:bCs/>
          <w:noProof/>
          <w:color w:val="000000" w:themeColor="text1"/>
        </w:rPr>
        <w:t>46</w:t>
      </w:r>
      <w:r w:rsidRPr="00B727BE">
        <w:rPr>
          <w:rFonts w:ascii="Arial" w:hAnsi="Arial" w:cs="Arial"/>
          <w:noProof/>
          <w:color w:val="000000" w:themeColor="text1"/>
        </w:rPr>
        <w:t>, 310–315 (2014).</w:t>
      </w:r>
    </w:p>
    <w:p w14:paraId="13C3CCAE"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15.</w:t>
      </w:r>
      <w:r w:rsidRPr="00B727BE">
        <w:rPr>
          <w:rFonts w:ascii="Arial" w:hAnsi="Arial" w:cs="Arial"/>
          <w:noProof/>
          <w:color w:val="000000" w:themeColor="text1"/>
        </w:rPr>
        <w:tab/>
        <w:t xml:space="preserve">Ioannidis, N. M. </w:t>
      </w:r>
      <w:r w:rsidRPr="00B727BE">
        <w:rPr>
          <w:rFonts w:ascii="Arial" w:hAnsi="Arial" w:cs="Arial"/>
          <w:i/>
          <w:iCs/>
          <w:noProof/>
          <w:color w:val="000000" w:themeColor="text1"/>
        </w:rPr>
        <w:t>et al.</w:t>
      </w:r>
      <w:r w:rsidRPr="00B727BE">
        <w:rPr>
          <w:rFonts w:ascii="Arial" w:hAnsi="Arial" w:cs="Arial"/>
          <w:noProof/>
          <w:color w:val="000000" w:themeColor="text1"/>
        </w:rPr>
        <w:t xml:space="preserve"> REVEL: An Ensemble Method for Predicting the Pathogenicity of Rare Missense Variants. </w:t>
      </w:r>
      <w:r w:rsidRPr="00B727BE">
        <w:rPr>
          <w:rFonts w:ascii="Arial" w:hAnsi="Arial" w:cs="Arial"/>
          <w:i/>
          <w:iCs/>
          <w:noProof/>
          <w:color w:val="000000" w:themeColor="text1"/>
        </w:rPr>
        <w:t>Am. J. Hum. Genet.</w:t>
      </w:r>
      <w:r w:rsidRPr="00B727BE">
        <w:rPr>
          <w:rFonts w:ascii="Arial" w:hAnsi="Arial" w:cs="Arial"/>
          <w:noProof/>
          <w:color w:val="000000" w:themeColor="text1"/>
        </w:rPr>
        <w:t xml:space="preserve"> </w:t>
      </w:r>
      <w:r w:rsidRPr="00B727BE">
        <w:rPr>
          <w:rFonts w:ascii="Arial" w:hAnsi="Arial" w:cs="Arial"/>
          <w:b/>
          <w:bCs/>
          <w:noProof/>
          <w:color w:val="000000" w:themeColor="text1"/>
        </w:rPr>
        <w:t>99</w:t>
      </w:r>
      <w:r w:rsidRPr="00B727BE">
        <w:rPr>
          <w:rFonts w:ascii="Arial" w:hAnsi="Arial" w:cs="Arial"/>
          <w:noProof/>
          <w:color w:val="000000" w:themeColor="text1"/>
        </w:rPr>
        <w:t>, 877–885 (2016).</w:t>
      </w:r>
    </w:p>
    <w:p w14:paraId="598FE742"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16.</w:t>
      </w:r>
      <w:r w:rsidRPr="00B727BE">
        <w:rPr>
          <w:rFonts w:ascii="Arial" w:hAnsi="Arial" w:cs="Arial"/>
          <w:noProof/>
          <w:color w:val="000000" w:themeColor="text1"/>
        </w:rPr>
        <w:tab/>
        <w:t xml:space="preserve">Jagadeesh, K.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M-CAP eliminates a majority of variants of uncertain significance in clinical exomes at high sensitivity. </w:t>
      </w:r>
      <w:r w:rsidRPr="00B727BE">
        <w:rPr>
          <w:rFonts w:ascii="Arial" w:hAnsi="Arial" w:cs="Arial"/>
          <w:i/>
          <w:iCs/>
          <w:noProof/>
          <w:color w:val="000000" w:themeColor="text1"/>
        </w:rPr>
        <w:t>Nat. Genet.</w:t>
      </w:r>
      <w:r w:rsidRPr="00B727BE">
        <w:rPr>
          <w:rFonts w:ascii="Arial" w:hAnsi="Arial" w:cs="Arial"/>
          <w:noProof/>
          <w:color w:val="000000" w:themeColor="text1"/>
        </w:rPr>
        <w:t xml:space="preserve"> </w:t>
      </w:r>
      <w:r w:rsidRPr="00B727BE">
        <w:rPr>
          <w:rFonts w:ascii="Arial" w:hAnsi="Arial" w:cs="Arial"/>
          <w:b/>
          <w:bCs/>
          <w:noProof/>
          <w:color w:val="000000" w:themeColor="text1"/>
        </w:rPr>
        <w:t>48</w:t>
      </w:r>
      <w:r w:rsidRPr="00B727BE">
        <w:rPr>
          <w:rFonts w:ascii="Arial" w:hAnsi="Arial" w:cs="Arial"/>
          <w:noProof/>
          <w:color w:val="000000" w:themeColor="text1"/>
        </w:rPr>
        <w:t>, 1581–1586 (2016).</w:t>
      </w:r>
    </w:p>
    <w:p w14:paraId="00A7A3BA"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17.</w:t>
      </w:r>
      <w:r w:rsidRPr="00B727BE">
        <w:rPr>
          <w:rFonts w:ascii="Arial" w:hAnsi="Arial" w:cs="Arial"/>
          <w:noProof/>
          <w:color w:val="000000" w:themeColor="text1"/>
        </w:rPr>
        <w:tab/>
        <w:t xml:space="preserve">Quang, D., Chen, Y. &amp; Xie, X. DANN: A deep learning approach for annotating the pathogenicity of genetic variants. </w:t>
      </w:r>
      <w:r w:rsidRPr="00B727BE">
        <w:rPr>
          <w:rFonts w:ascii="Arial" w:hAnsi="Arial" w:cs="Arial"/>
          <w:i/>
          <w:iCs/>
          <w:noProof/>
          <w:color w:val="000000" w:themeColor="text1"/>
        </w:rPr>
        <w:t>Bioinformatics</w:t>
      </w:r>
      <w:r w:rsidRPr="00B727BE">
        <w:rPr>
          <w:rFonts w:ascii="Arial" w:hAnsi="Arial" w:cs="Arial"/>
          <w:noProof/>
          <w:color w:val="000000" w:themeColor="text1"/>
        </w:rPr>
        <w:t xml:space="preserve"> </w:t>
      </w:r>
      <w:r w:rsidRPr="00B727BE">
        <w:rPr>
          <w:rFonts w:ascii="Arial" w:hAnsi="Arial" w:cs="Arial"/>
          <w:b/>
          <w:bCs/>
          <w:noProof/>
          <w:color w:val="000000" w:themeColor="text1"/>
        </w:rPr>
        <w:t>31</w:t>
      </w:r>
      <w:r w:rsidRPr="00B727BE">
        <w:rPr>
          <w:rFonts w:ascii="Arial" w:hAnsi="Arial" w:cs="Arial"/>
          <w:noProof/>
          <w:color w:val="000000" w:themeColor="text1"/>
        </w:rPr>
        <w:t>, 761–763 (2015).</w:t>
      </w:r>
    </w:p>
    <w:p w14:paraId="3A40B464"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18.</w:t>
      </w:r>
      <w:r w:rsidRPr="00B727BE">
        <w:rPr>
          <w:rFonts w:ascii="Arial" w:hAnsi="Arial" w:cs="Arial"/>
          <w:noProof/>
          <w:color w:val="000000" w:themeColor="text1"/>
        </w:rPr>
        <w:tab/>
        <w:t xml:space="preserve">Shihab, H.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An integrative approach to predicting the functional effects of non-coding and coding sequence variation. </w:t>
      </w:r>
      <w:r w:rsidRPr="00B727BE">
        <w:rPr>
          <w:rFonts w:ascii="Arial" w:hAnsi="Arial" w:cs="Arial"/>
          <w:i/>
          <w:iCs/>
          <w:noProof/>
          <w:color w:val="000000" w:themeColor="text1"/>
        </w:rPr>
        <w:t>Bioinformatics</w:t>
      </w:r>
      <w:r w:rsidRPr="00B727BE">
        <w:rPr>
          <w:rFonts w:ascii="Arial" w:hAnsi="Arial" w:cs="Arial"/>
          <w:noProof/>
          <w:color w:val="000000" w:themeColor="text1"/>
        </w:rPr>
        <w:t xml:space="preserve"> </w:t>
      </w:r>
      <w:r w:rsidRPr="00B727BE">
        <w:rPr>
          <w:rFonts w:ascii="Arial" w:hAnsi="Arial" w:cs="Arial"/>
          <w:b/>
          <w:bCs/>
          <w:noProof/>
          <w:color w:val="000000" w:themeColor="text1"/>
        </w:rPr>
        <w:t>31</w:t>
      </w:r>
      <w:r w:rsidRPr="00B727BE">
        <w:rPr>
          <w:rFonts w:ascii="Arial" w:hAnsi="Arial" w:cs="Arial"/>
          <w:noProof/>
          <w:color w:val="000000" w:themeColor="text1"/>
        </w:rPr>
        <w:t>, 1536–1543 (2015).</w:t>
      </w:r>
    </w:p>
    <w:p w14:paraId="5F554568"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lastRenderedPageBreak/>
        <w:t>19.</w:t>
      </w:r>
      <w:r w:rsidRPr="00B727BE">
        <w:rPr>
          <w:rFonts w:ascii="Arial" w:hAnsi="Arial" w:cs="Arial"/>
          <w:noProof/>
          <w:color w:val="000000" w:themeColor="text1"/>
        </w:rPr>
        <w:tab/>
        <w:t>Reeb, J., Wirth, T. &amp; Rost, &amp; B. Variant effect predictions capture some aspects of deep mutational scanning experiments. doi:10.1101/859603</w:t>
      </w:r>
    </w:p>
    <w:p w14:paraId="65548D5B"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20.</w:t>
      </w:r>
      <w:r w:rsidRPr="00B727BE">
        <w:rPr>
          <w:rFonts w:ascii="Arial" w:hAnsi="Arial" w:cs="Arial"/>
          <w:noProof/>
          <w:color w:val="000000" w:themeColor="text1"/>
        </w:rPr>
        <w:tab/>
        <w:t xml:space="preserve">Miosge, L. A. </w:t>
      </w:r>
      <w:r w:rsidRPr="00B727BE">
        <w:rPr>
          <w:rFonts w:ascii="Arial" w:hAnsi="Arial" w:cs="Arial"/>
          <w:i/>
          <w:iCs/>
          <w:noProof/>
          <w:color w:val="000000" w:themeColor="text1"/>
        </w:rPr>
        <w:t>et al.</w:t>
      </w:r>
      <w:r w:rsidRPr="00B727BE">
        <w:rPr>
          <w:rFonts w:ascii="Arial" w:hAnsi="Arial" w:cs="Arial"/>
          <w:noProof/>
          <w:color w:val="000000" w:themeColor="text1"/>
        </w:rPr>
        <w:t xml:space="preserve"> Comparison of predicted and actual consequences of missense mutations. </w:t>
      </w:r>
      <w:r w:rsidRPr="00B727BE">
        <w:rPr>
          <w:rFonts w:ascii="Arial" w:hAnsi="Arial" w:cs="Arial"/>
          <w:i/>
          <w:iCs/>
          <w:noProof/>
          <w:color w:val="000000" w:themeColor="text1"/>
        </w:rPr>
        <w:t>Proc. Natl. Acad. Sci.</w:t>
      </w:r>
      <w:r w:rsidRPr="00B727BE">
        <w:rPr>
          <w:rFonts w:ascii="Arial" w:hAnsi="Arial" w:cs="Arial"/>
          <w:noProof/>
          <w:color w:val="000000" w:themeColor="text1"/>
        </w:rPr>
        <w:t xml:space="preserve"> </w:t>
      </w:r>
      <w:r w:rsidRPr="00B727BE">
        <w:rPr>
          <w:rFonts w:ascii="Arial" w:hAnsi="Arial" w:cs="Arial"/>
          <w:b/>
          <w:bCs/>
          <w:noProof/>
          <w:color w:val="000000" w:themeColor="text1"/>
        </w:rPr>
        <w:t>112</w:t>
      </w:r>
      <w:r w:rsidRPr="00B727BE">
        <w:rPr>
          <w:rFonts w:ascii="Arial" w:hAnsi="Arial" w:cs="Arial"/>
          <w:noProof/>
          <w:color w:val="000000" w:themeColor="text1"/>
        </w:rPr>
        <w:t>, E5189–E5198 (2015).</w:t>
      </w:r>
    </w:p>
    <w:p w14:paraId="77BFCF72"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21.</w:t>
      </w:r>
      <w:r w:rsidRPr="00B727BE">
        <w:rPr>
          <w:rFonts w:ascii="Arial" w:hAnsi="Arial" w:cs="Arial"/>
          <w:noProof/>
          <w:color w:val="000000" w:themeColor="text1"/>
        </w:rPr>
        <w:tab/>
        <w:t xml:space="preserve">Weerapana, E. </w:t>
      </w:r>
      <w:r w:rsidRPr="00B727BE">
        <w:rPr>
          <w:rFonts w:ascii="Arial" w:hAnsi="Arial" w:cs="Arial"/>
          <w:i/>
          <w:iCs/>
          <w:noProof/>
          <w:color w:val="000000" w:themeColor="text1"/>
        </w:rPr>
        <w:t>et al.</w:t>
      </w:r>
      <w:r w:rsidRPr="00B727BE">
        <w:rPr>
          <w:rFonts w:ascii="Arial" w:hAnsi="Arial" w:cs="Arial"/>
          <w:noProof/>
          <w:color w:val="000000" w:themeColor="text1"/>
        </w:rPr>
        <w:t xml:space="preserve"> Quantitative reactivity profiling predicts functional cysteines in proteomes. </w:t>
      </w:r>
      <w:r w:rsidRPr="00B727BE">
        <w:rPr>
          <w:rFonts w:ascii="Arial" w:hAnsi="Arial" w:cs="Arial"/>
          <w:i/>
          <w:iCs/>
          <w:noProof/>
          <w:color w:val="000000" w:themeColor="text1"/>
        </w:rPr>
        <w:t>Nature</w:t>
      </w:r>
      <w:r w:rsidRPr="00B727BE">
        <w:rPr>
          <w:rFonts w:ascii="Arial" w:hAnsi="Arial" w:cs="Arial"/>
          <w:noProof/>
          <w:color w:val="000000" w:themeColor="text1"/>
        </w:rPr>
        <w:t xml:space="preserve"> </w:t>
      </w:r>
      <w:r w:rsidRPr="00B727BE">
        <w:rPr>
          <w:rFonts w:ascii="Arial" w:hAnsi="Arial" w:cs="Arial"/>
          <w:b/>
          <w:bCs/>
          <w:noProof/>
          <w:color w:val="000000" w:themeColor="text1"/>
        </w:rPr>
        <w:t>468</w:t>
      </w:r>
      <w:r w:rsidRPr="00B727BE">
        <w:rPr>
          <w:rFonts w:ascii="Arial" w:hAnsi="Arial" w:cs="Arial"/>
          <w:noProof/>
          <w:color w:val="000000" w:themeColor="text1"/>
        </w:rPr>
        <w:t>, 790–797 (2010).</w:t>
      </w:r>
    </w:p>
    <w:p w14:paraId="14863E21"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22.</w:t>
      </w:r>
      <w:r w:rsidRPr="00B727BE">
        <w:rPr>
          <w:rFonts w:ascii="Arial" w:hAnsi="Arial" w:cs="Arial"/>
          <w:noProof/>
          <w:color w:val="000000" w:themeColor="text1"/>
        </w:rPr>
        <w:tab/>
        <w:t xml:space="preserve">Backus, K. M. </w:t>
      </w:r>
      <w:r w:rsidRPr="00B727BE">
        <w:rPr>
          <w:rFonts w:ascii="Arial" w:hAnsi="Arial" w:cs="Arial"/>
          <w:i/>
          <w:iCs/>
          <w:noProof/>
          <w:color w:val="000000" w:themeColor="text1"/>
        </w:rPr>
        <w:t>et al.</w:t>
      </w:r>
      <w:r w:rsidRPr="00B727BE">
        <w:rPr>
          <w:rFonts w:ascii="Arial" w:hAnsi="Arial" w:cs="Arial"/>
          <w:noProof/>
          <w:color w:val="000000" w:themeColor="text1"/>
        </w:rPr>
        <w:t xml:space="preserve"> Proteome-wide covalent ligand discovery in native biological systems. </w:t>
      </w:r>
      <w:r w:rsidRPr="00B727BE">
        <w:rPr>
          <w:rFonts w:ascii="Arial" w:hAnsi="Arial" w:cs="Arial"/>
          <w:i/>
          <w:iCs/>
          <w:noProof/>
          <w:color w:val="000000" w:themeColor="text1"/>
        </w:rPr>
        <w:t>Nature</w:t>
      </w:r>
      <w:r w:rsidRPr="00B727BE">
        <w:rPr>
          <w:rFonts w:ascii="Arial" w:hAnsi="Arial" w:cs="Arial"/>
          <w:noProof/>
          <w:color w:val="000000" w:themeColor="text1"/>
        </w:rPr>
        <w:t xml:space="preserve"> </w:t>
      </w:r>
      <w:r w:rsidRPr="00B727BE">
        <w:rPr>
          <w:rFonts w:ascii="Arial" w:hAnsi="Arial" w:cs="Arial"/>
          <w:b/>
          <w:bCs/>
          <w:noProof/>
          <w:color w:val="000000" w:themeColor="text1"/>
        </w:rPr>
        <w:t>534</w:t>
      </w:r>
      <w:r w:rsidRPr="00B727BE">
        <w:rPr>
          <w:rFonts w:ascii="Arial" w:hAnsi="Arial" w:cs="Arial"/>
          <w:noProof/>
          <w:color w:val="000000" w:themeColor="text1"/>
        </w:rPr>
        <w:t>, 570–574 (2016).</w:t>
      </w:r>
    </w:p>
    <w:p w14:paraId="7D0A393F" w14:textId="77777777" w:rsidR="00652303" w:rsidRPr="00B727BE" w:rsidRDefault="00652303" w:rsidP="00652303">
      <w:pPr>
        <w:widowControl w:val="0"/>
        <w:autoSpaceDE w:val="0"/>
        <w:autoSpaceDN w:val="0"/>
        <w:adjustRightInd w:val="0"/>
        <w:spacing w:after="240"/>
        <w:ind w:left="640" w:hanging="640"/>
        <w:rPr>
          <w:rFonts w:ascii="Arial" w:hAnsi="Arial" w:cs="Arial"/>
          <w:noProof/>
          <w:color w:val="000000" w:themeColor="text1"/>
        </w:rPr>
      </w:pPr>
      <w:r w:rsidRPr="00B727BE">
        <w:rPr>
          <w:rFonts w:ascii="Arial" w:hAnsi="Arial" w:cs="Arial"/>
          <w:noProof/>
          <w:color w:val="000000" w:themeColor="text1"/>
        </w:rPr>
        <w:t>23.</w:t>
      </w:r>
      <w:r w:rsidRPr="00B727BE">
        <w:rPr>
          <w:rFonts w:ascii="Arial" w:hAnsi="Arial" w:cs="Arial"/>
          <w:noProof/>
          <w:color w:val="000000" w:themeColor="text1"/>
        </w:rPr>
        <w:tab/>
        <w:t xml:space="preserve">Hacker, S. M. </w:t>
      </w:r>
      <w:r w:rsidRPr="00B727BE">
        <w:rPr>
          <w:rFonts w:ascii="Arial" w:hAnsi="Arial" w:cs="Arial"/>
          <w:i/>
          <w:iCs/>
          <w:noProof/>
          <w:color w:val="000000" w:themeColor="text1"/>
        </w:rPr>
        <w:t>et al.</w:t>
      </w:r>
      <w:r w:rsidRPr="00B727BE">
        <w:rPr>
          <w:rFonts w:ascii="Arial" w:hAnsi="Arial" w:cs="Arial"/>
          <w:noProof/>
          <w:color w:val="000000" w:themeColor="text1"/>
        </w:rPr>
        <w:t xml:space="preserve"> Global profiling of lysine reactivity and ligandability in the human proteome. </w:t>
      </w:r>
      <w:r w:rsidRPr="00B727BE">
        <w:rPr>
          <w:rFonts w:ascii="Arial" w:hAnsi="Arial" w:cs="Arial"/>
          <w:i/>
          <w:iCs/>
          <w:noProof/>
          <w:color w:val="000000" w:themeColor="text1"/>
        </w:rPr>
        <w:t>Nat. Chem.</w:t>
      </w:r>
      <w:r w:rsidRPr="00B727BE">
        <w:rPr>
          <w:rFonts w:ascii="Arial" w:hAnsi="Arial" w:cs="Arial"/>
          <w:noProof/>
          <w:color w:val="000000" w:themeColor="text1"/>
        </w:rPr>
        <w:t xml:space="preserve"> </w:t>
      </w:r>
      <w:r w:rsidRPr="00B727BE">
        <w:rPr>
          <w:rFonts w:ascii="Arial" w:hAnsi="Arial" w:cs="Arial"/>
          <w:b/>
          <w:bCs/>
          <w:noProof/>
          <w:color w:val="000000" w:themeColor="text1"/>
        </w:rPr>
        <w:t>9</w:t>
      </w:r>
      <w:r w:rsidRPr="00B727BE">
        <w:rPr>
          <w:rFonts w:ascii="Arial" w:hAnsi="Arial" w:cs="Arial"/>
          <w:noProof/>
          <w:color w:val="000000" w:themeColor="text1"/>
        </w:rPr>
        <w:t>, 1181–1190 (2017).</w:t>
      </w:r>
    </w:p>
    <w:p w14:paraId="2D19824E" w14:textId="0C432E1C" w:rsidR="00DC6048" w:rsidRPr="00B727BE" w:rsidRDefault="00DC6048" w:rsidP="00652303">
      <w:pPr>
        <w:widowControl w:val="0"/>
        <w:autoSpaceDE w:val="0"/>
        <w:autoSpaceDN w:val="0"/>
        <w:adjustRightInd w:val="0"/>
        <w:spacing w:after="240"/>
        <w:ind w:left="640" w:hanging="640"/>
        <w:rPr>
          <w:rFonts w:ascii="Arial" w:hAnsi="Arial" w:cs="Arial"/>
          <w:color w:val="000000" w:themeColor="text1"/>
        </w:rPr>
      </w:pPr>
      <w:r w:rsidRPr="00B727BE">
        <w:rPr>
          <w:rFonts w:ascii="Arial" w:hAnsi="Arial" w:cs="Arial"/>
          <w:color w:val="000000" w:themeColor="text1"/>
        </w:rPr>
        <w:fldChar w:fldCharType="end"/>
      </w:r>
    </w:p>
    <w:sectPr w:rsidR="00DC6048" w:rsidRPr="00B727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iann Backus" w:date="2020-05-06T20:01:00Z" w:initials="KB">
    <w:p w14:paraId="107A5E80" w14:textId="24A8E933" w:rsidR="001C7BA1" w:rsidRDefault="001C7BA1">
      <w:pPr>
        <w:pStyle w:val="CommentText"/>
      </w:pPr>
      <w:r>
        <w:rPr>
          <w:rStyle w:val="CommentReference"/>
        </w:rPr>
        <w:annotationRef/>
      </w:r>
      <w:r w:rsidR="00CC2AC6">
        <w:rPr>
          <w:noProof/>
        </w:rPr>
        <w:t xml:space="preserve">This their is ambiguous. What did </w:t>
      </w:r>
    </w:p>
  </w:comment>
  <w:comment w:id="1" w:author="Keriann Backus" w:date="2020-05-06T20:02:00Z" w:initials="KB">
    <w:p w14:paraId="528A7E30" w14:textId="60235465" w:rsidR="001C7BA1" w:rsidRDefault="001C7BA1">
      <w:pPr>
        <w:pStyle w:val="CommentText"/>
      </w:pPr>
      <w:r>
        <w:rPr>
          <w:rStyle w:val="CommentReference"/>
        </w:rPr>
        <w:annotationRef/>
      </w:r>
      <w:r w:rsidR="00CC2AC6">
        <w:rPr>
          <w:noProof/>
        </w:rPr>
        <w:t xml:space="preserve">subjective and vague </w:t>
      </w:r>
    </w:p>
  </w:comment>
  <w:comment w:id="8" w:author="Keriann Backus" w:date="2020-05-06T20:03:00Z" w:initials="KB">
    <w:p w14:paraId="08FC9579" w14:textId="33782A8F" w:rsidR="001C7BA1" w:rsidRDefault="001C7BA1">
      <w:pPr>
        <w:pStyle w:val="CommentText"/>
      </w:pPr>
      <w:r>
        <w:rPr>
          <w:rStyle w:val="CommentReference"/>
        </w:rPr>
        <w:annotationRef/>
      </w:r>
      <w:r w:rsidR="00CC2AC6">
        <w:rPr>
          <w:noProof/>
        </w:rPr>
        <w:t xml:space="preserve">What is this reference? </w:t>
      </w:r>
    </w:p>
  </w:comment>
  <w:comment w:id="9" w:author="Keriann Backus" w:date="2020-05-06T20:04:00Z" w:initials="KB">
    <w:p w14:paraId="125803AD" w14:textId="0BEDB96F" w:rsidR="001C7BA1" w:rsidRDefault="001C7BA1">
      <w:pPr>
        <w:pStyle w:val="CommentText"/>
      </w:pPr>
      <w:r>
        <w:rPr>
          <w:rStyle w:val="CommentReference"/>
        </w:rPr>
        <w:annotationRef/>
      </w:r>
      <w:r w:rsidR="00CC2AC6">
        <w:rPr>
          <w:noProof/>
        </w:rPr>
        <w:t xml:space="preserve">What challenges? </w:t>
      </w:r>
    </w:p>
  </w:comment>
  <w:comment w:id="12" w:author="Keriann Backus" w:date="2020-05-06T20:06:00Z" w:initials="KB">
    <w:p w14:paraId="5B391524" w14:textId="76D26FFC" w:rsidR="001C7BA1" w:rsidRDefault="001C7BA1">
      <w:pPr>
        <w:pStyle w:val="CommentText"/>
      </w:pPr>
      <w:r>
        <w:rPr>
          <w:rStyle w:val="CommentReference"/>
        </w:rPr>
        <w:annotationRef/>
      </w:r>
      <w:r w:rsidR="00CC2AC6">
        <w:rPr>
          <w:noProof/>
        </w:rPr>
        <w:t xml:space="preserve">be careful about absolutes, like the most difficult. This is your opinion </w:t>
      </w:r>
    </w:p>
  </w:comment>
  <w:comment w:id="13" w:author="Keriann Backus" w:date="2020-05-06T20:07:00Z" w:initials="KB">
    <w:p w14:paraId="2F448D3D" w14:textId="67B25528" w:rsidR="001C7BA1" w:rsidRDefault="001C7BA1">
      <w:pPr>
        <w:pStyle w:val="CommentText"/>
      </w:pPr>
      <w:r>
        <w:rPr>
          <w:rStyle w:val="CommentReference"/>
        </w:rPr>
        <w:annotationRef/>
      </w:r>
      <w:r w:rsidR="00CC2AC6">
        <w:rPr>
          <w:noProof/>
        </w:rPr>
        <w:t xml:space="preserve">Why does it matter that they are evolutionarily recent. This seems irrelevant. </w:t>
      </w:r>
    </w:p>
  </w:comment>
  <w:comment w:id="14" w:author="Keriann Backus" w:date="2020-05-06T20:08:00Z" w:initials="KB">
    <w:p w14:paraId="7706B557" w14:textId="23621651" w:rsidR="001C7BA1" w:rsidRDefault="001C7BA1">
      <w:pPr>
        <w:pStyle w:val="CommentText"/>
      </w:pPr>
      <w:r>
        <w:rPr>
          <w:rStyle w:val="CommentReference"/>
        </w:rPr>
        <w:annotationRef/>
      </w:r>
      <w:r w:rsidR="00CC2AC6">
        <w:rPr>
          <w:noProof/>
        </w:rPr>
        <w:t xml:space="preserve">You haven't said anythign acbout clinical interpretation, so further complicating is confusing </w:t>
      </w:r>
    </w:p>
  </w:comment>
  <w:comment w:id="15" w:author="Keriann Backus" w:date="2020-05-06T20:10:00Z" w:initials="KB">
    <w:p w14:paraId="22E94E4A" w14:textId="058732DB" w:rsidR="00441072" w:rsidRDefault="00441072">
      <w:pPr>
        <w:pStyle w:val="CommentText"/>
      </w:pPr>
      <w:r>
        <w:rPr>
          <w:rStyle w:val="CommentReference"/>
        </w:rPr>
        <w:annotationRef/>
      </w:r>
      <w:r w:rsidR="00CC2AC6">
        <w:rPr>
          <w:noProof/>
        </w:rPr>
        <w:t xml:space="preserve">Is the type of algorithm central to the point of the paper? </w:t>
      </w:r>
    </w:p>
  </w:comment>
  <w:comment w:id="17" w:author="Keriann Backus" w:date="2020-05-06T20:35:00Z" w:initials="KB">
    <w:p w14:paraId="2DBEBA41" w14:textId="16293BDD" w:rsidR="00290257" w:rsidRDefault="00290257">
      <w:pPr>
        <w:pStyle w:val="CommentText"/>
      </w:pPr>
      <w:r>
        <w:rPr>
          <w:rStyle w:val="CommentReference"/>
        </w:rPr>
        <w:annotationRef/>
      </w:r>
      <w:r w:rsidR="00CC2AC6">
        <w:rPr>
          <w:noProof/>
        </w:rPr>
        <w:t>not everyone will know that the algorithms listed above are the scores that you are referring to here</w:t>
      </w:r>
    </w:p>
  </w:comment>
  <w:comment w:id="16" w:author="Keriann Backus" w:date="2020-05-06T20:34:00Z" w:initials="KB">
    <w:p w14:paraId="03471FE2" w14:textId="19DB14BF" w:rsidR="00290257" w:rsidRDefault="00290257">
      <w:pPr>
        <w:pStyle w:val="CommentText"/>
      </w:pPr>
      <w:r>
        <w:rPr>
          <w:rStyle w:val="CommentReference"/>
        </w:rPr>
        <w:annotationRef/>
      </w:r>
      <w:r w:rsidR="00CC2AC6">
        <w:rPr>
          <w:noProof/>
        </w:rPr>
        <w:t xml:space="preserve">This is a hefty sentence that is hard to follow at first read. </w:t>
      </w:r>
    </w:p>
  </w:comment>
  <w:comment w:id="18" w:author="Keriann Backus" w:date="2020-05-06T20:09:00Z" w:initials="KB">
    <w:p w14:paraId="38A01A8F" w14:textId="68833549" w:rsidR="001C7BA1" w:rsidRDefault="001C7BA1">
      <w:pPr>
        <w:pStyle w:val="CommentText"/>
      </w:pPr>
      <w:r>
        <w:rPr>
          <w:rStyle w:val="CommentReference"/>
        </w:rPr>
        <w:annotationRef/>
      </w:r>
      <w:r w:rsidR="00CC2AC6">
        <w:rPr>
          <w:noProof/>
        </w:rPr>
        <w:t xml:space="preserve">This switches gears quite abruptly,. </w:t>
      </w:r>
    </w:p>
  </w:comment>
  <w:comment w:id="20" w:author="Keriann Backus" w:date="2020-05-06T20:10:00Z" w:initials="KB">
    <w:p w14:paraId="1F413617" w14:textId="7979315A" w:rsidR="00441072" w:rsidRDefault="00441072">
      <w:pPr>
        <w:pStyle w:val="CommentText"/>
      </w:pPr>
      <w:r>
        <w:rPr>
          <w:rStyle w:val="CommentReference"/>
        </w:rPr>
        <w:annotationRef/>
      </w:r>
      <w:r w:rsidR="00CC2AC6">
        <w:rPr>
          <w:noProof/>
        </w:rPr>
        <w:t xml:space="preserve">Where id cysteine and lysines come from? </w:t>
      </w:r>
    </w:p>
  </w:comment>
  <w:comment w:id="26" w:author="Keriann Backus" w:date="2020-05-06T20:53:00Z" w:initials="KB">
    <w:p w14:paraId="2F40D28F" w14:textId="19FAD9EE" w:rsidR="00CC2AC6" w:rsidRDefault="00CC2AC6">
      <w:pPr>
        <w:pStyle w:val="CommentText"/>
      </w:pPr>
      <w:r>
        <w:rPr>
          <w:rStyle w:val="CommentReference"/>
        </w:rPr>
        <w:annotationRef/>
      </w:r>
      <w:r>
        <w:rPr>
          <w:noProof/>
        </w:rPr>
        <w:t xml:space="preserve">Is it? Isn't this regular translation. </w:t>
      </w:r>
    </w:p>
  </w:comment>
  <w:comment w:id="27" w:author="Keriann Backus" w:date="2020-05-06T20:55:00Z" w:initials="KB">
    <w:p w14:paraId="70B62536" w14:textId="3F98DABB" w:rsidR="00CC2AC6" w:rsidRDefault="00CC2AC6">
      <w:pPr>
        <w:pStyle w:val="CommentText"/>
      </w:pPr>
      <w:r>
        <w:rPr>
          <w:rStyle w:val="CommentReference"/>
        </w:rPr>
        <w:annotationRef/>
      </w:r>
      <w:r>
        <w:rPr>
          <w:noProof/>
        </w:rPr>
        <w:t xml:space="preserve">Seems like odd world choice </w:t>
      </w:r>
    </w:p>
  </w:comment>
  <w:comment w:id="28" w:author="Keriann Backus" w:date="2020-05-06T20:56:00Z" w:initials="KB">
    <w:p w14:paraId="17A51853" w14:textId="156FE72A" w:rsidR="00CC2AC6" w:rsidRDefault="00CC2AC6">
      <w:pPr>
        <w:pStyle w:val="CommentText"/>
      </w:pPr>
      <w:r>
        <w:rPr>
          <w:rStyle w:val="CommentReference"/>
        </w:rPr>
        <w:annotationRef/>
      </w:r>
      <w:r>
        <w:rPr>
          <w:noProof/>
        </w:rPr>
        <w:t xml:space="preserve">This is good and imporant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A5E80" w15:done="0"/>
  <w15:commentEx w15:paraId="528A7E30" w15:done="0"/>
  <w15:commentEx w15:paraId="08FC9579" w15:done="0"/>
  <w15:commentEx w15:paraId="125803AD" w15:done="0"/>
  <w15:commentEx w15:paraId="5B391524" w15:done="0"/>
  <w15:commentEx w15:paraId="2F448D3D" w15:done="0"/>
  <w15:commentEx w15:paraId="7706B557" w15:done="0"/>
  <w15:commentEx w15:paraId="22E94E4A" w15:done="0"/>
  <w15:commentEx w15:paraId="2DBEBA41" w15:done="0"/>
  <w15:commentEx w15:paraId="03471FE2" w15:done="0"/>
  <w15:commentEx w15:paraId="38A01A8F" w15:done="0"/>
  <w15:commentEx w15:paraId="1F413617" w15:done="0"/>
  <w15:commentEx w15:paraId="2F40D28F" w15:done="0"/>
  <w15:commentEx w15:paraId="70B62536" w15:done="0"/>
  <w15:commentEx w15:paraId="17A518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A5E80" w16cid:durableId="225D9610"/>
  <w16cid:commentId w16cid:paraId="528A7E30" w16cid:durableId="225D964F"/>
  <w16cid:commentId w16cid:paraId="08FC9579" w16cid:durableId="225D9687"/>
  <w16cid:commentId w16cid:paraId="125803AD" w16cid:durableId="225D96CF"/>
  <w16cid:commentId w16cid:paraId="5B391524" w16cid:durableId="225D9737"/>
  <w16cid:commentId w16cid:paraId="2F448D3D" w16cid:durableId="225D9780"/>
  <w16cid:commentId w16cid:paraId="7706B557" w16cid:durableId="225D97BD"/>
  <w16cid:commentId w16cid:paraId="22E94E4A" w16cid:durableId="225D981C"/>
  <w16cid:commentId w16cid:paraId="2DBEBA41" w16cid:durableId="225D9E18"/>
  <w16cid:commentId w16cid:paraId="03471FE2" w16cid:durableId="225D9DE9"/>
  <w16cid:commentId w16cid:paraId="38A01A8F" w16cid:durableId="225D97FA"/>
  <w16cid:commentId w16cid:paraId="1F413617" w16cid:durableId="225D9847"/>
  <w16cid:commentId w16cid:paraId="2F40D28F" w16cid:durableId="225DA254"/>
  <w16cid:commentId w16cid:paraId="70B62536" w16cid:durableId="225DA2B3"/>
  <w16cid:commentId w16cid:paraId="17A51853" w16cid:durableId="225DA2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25D33"/>
    <w:multiLevelType w:val="hybridMultilevel"/>
    <w:tmpl w:val="4634C502"/>
    <w:lvl w:ilvl="0" w:tplc="F6ACD1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iann Backus">
    <w15:presenceInfo w15:providerId="Windows Live" w15:userId="eb459200bac38012"/>
  </w15:person>
  <w15:person w15:author="Maria Palafox">
    <w15:presenceInfo w15:providerId="None" w15:userId="Maria Palaf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52"/>
    <w:rsid w:val="000100C7"/>
    <w:rsid w:val="000216A4"/>
    <w:rsid w:val="000A35E0"/>
    <w:rsid w:val="000C5299"/>
    <w:rsid w:val="000D5A1D"/>
    <w:rsid w:val="00176BB4"/>
    <w:rsid w:val="00191D83"/>
    <w:rsid w:val="001A54CB"/>
    <w:rsid w:val="001B1745"/>
    <w:rsid w:val="001C7BA1"/>
    <w:rsid w:val="00290257"/>
    <w:rsid w:val="003430AC"/>
    <w:rsid w:val="003931B7"/>
    <w:rsid w:val="003A0C30"/>
    <w:rsid w:val="003B7326"/>
    <w:rsid w:val="003F696B"/>
    <w:rsid w:val="004256CA"/>
    <w:rsid w:val="00441072"/>
    <w:rsid w:val="00462281"/>
    <w:rsid w:val="004A2FD0"/>
    <w:rsid w:val="004C6850"/>
    <w:rsid w:val="00521C9C"/>
    <w:rsid w:val="00565628"/>
    <w:rsid w:val="00652303"/>
    <w:rsid w:val="007333E8"/>
    <w:rsid w:val="007628C7"/>
    <w:rsid w:val="007C326E"/>
    <w:rsid w:val="007E68E3"/>
    <w:rsid w:val="00800F41"/>
    <w:rsid w:val="008231AB"/>
    <w:rsid w:val="008234F3"/>
    <w:rsid w:val="00930E3E"/>
    <w:rsid w:val="009E1B98"/>
    <w:rsid w:val="00A14838"/>
    <w:rsid w:val="00A772C5"/>
    <w:rsid w:val="00A95716"/>
    <w:rsid w:val="00AE7265"/>
    <w:rsid w:val="00B1677A"/>
    <w:rsid w:val="00B263C6"/>
    <w:rsid w:val="00B60601"/>
    <w:rsid w:val="00B727BE"/>
    <w:rsid w:val="00BC5441"/>
    <w:rsid w:val="00CC2AC6"/>
    <w:rsid w:val="00D46939"/>
    <w:rsid w:val="00DB2C35"/>
    <w:rsid w:val="00DC6048"/>
    <w:rsid w:val="00E93513"/>
    <w:rsid w:val="00E9394B"/>
    <w:rsid w:val="00E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B42B"/>
  <w15:chartTrackingRefBased/>
  <w15:docId w15:val="{D2249E69-1ADC-4EC8-A82C-EFFEFEF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2B52"/>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F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0F4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7BA1"/>
    <w:rPr>
      <w:sz w:val="16"/>
      <w:szCs w:val="16"/>
    </w:rPr>
  </w:style>
  <w:style w:type="paragraph" w:styleId="CommentText">
    <w:name w:val="annotation text"/>
    <w:basedOn w:val="Normal"/>
    <w:link w:val="CommentTextChar"/>
    <w:uiPriority w:val="99"/>
    <w:semiHidden/>
    <w:unhideWhenUsed/>
    <w:rsid w:val="001C7BA1"/>
    <w:rPr>
      <w:sz w:val="20"/>
      <w:szCs w:val="20"/>
    </w:rPr>
  </w:style>
  <w:style w:type="character" w:customStyle="1" w:styleId="CommentTextChar">
    <w:name w:val="Comment Text Char"/>
    <w:basedOn w:val="DefaultParagraphFont"/>
    <w:link w:val="CommentText"/>
    <w:uiPriority w:val="99"/>
    <w:semiHidden/>
    <w:rsid w:val="001C7BA1"/>
    <w:rPr>
      <w:sz w:val="20"/>
      <w:szCs w:val="20"/>
    </w:rPr>
  </w:style>
  <w:style w:type="paragraph" w:styleId="CommentSubject">
    <w:name w:val="annotation subject"/>
    <w:basedOn w:val="CommentText"/>
    <w:next w:val="CommentText"/>
    <w:link w:val="CommentSubjectChar"/>
    <w:uiPriority w:val="99"/>
    <w:semiHidden/>
    <w:unhideWhenUsed/>
    <w:rsid w:val="001C7BA1"/>
    <w:rPr>
      <w:b/>
      <w:bCs/>
    </w:rPr>
  </w:style>
  <w:style w:type="character" w:customStyle="1" w:styleId="CommentSubjectChar">
    <w:name w:val="Comment Subject Char"/>
    <w:basedOn w:val="CommentTextChar"/>
    <w:link w:val="CommentSubject"/>
    <w:uiPriority w:val="99"/>
    <w:semiHidden/>
    <w:rsid w:val="001C7BA1"/>
    <w:rPr>
      <w:b/>
      <w:bCs/>
      <w:sz w:val="20"/>
      <w:szCs w:val="20"/>
    </w:rPr>
  </w:style>
  <w:style w:type="paragraph" w:styleId="Revision">
    <w:name w:val="Revision"/>
    <w:hidden/>
    <w:uiPriority w:val="99"/>
    <w:semiHidden/>
    <w:rsid w:val="001C7BA1"/>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5290">
      <w:bodyDiv w:val="1"/>
      <w:marLeft w:val="0"/>
      <w:marRight w:val="0"/>
      <w:marTop w:val="0"/>
      <w:marBottom w:val="0"/>
      <w:divBdr>
        <w:top w:val="none" w:sz="0" w:space="0" w:color="auto"/>
        <w:left w:val="none" w:sz="0" w:space="0" w:color="auto"/>
        <w:bottom w:val="none" w:sz="0" w:space="0" w:color="auto"/>
        <w:right w:val="none" w:sz="0" w:space="0" w:color="auto"/>
      </w:divBdr>
      <w:divsChild>
        <w:div w:id="689644333">
          <w:marLeft w:val="0"/>
          <w:marRight w:val="0"/>
          <w:marTop w:val="0"/>
          <w:marBottom w:val="0"/>
          <w:divBdr>
            <w:top w:val="none" w:sz="0" w:space="0" w:color="auto"/>
            <w:left w:val="none" w:sz="0" w:space="0" w:color="auto"/>
            <w:bottom w:val="none" w:sz="0" w:space="0" w:color="auto"/>
            <w:right w:val="none" w:sz="0" w:space="0" w:color="auto"/>
          </w:divBdr>
          <w:divsChild>
            <w:div w:id="1481924586">
              <w:marLeft w:val="0"/>
              <w:marRight w:val="0"/>
              <w:marTop w:val="0"/>
              <w:marBottom w:val="0"/>
              <w:divBdr>
                <w:top w:val="none" w:sz="0" w:space="0" w:color="auto"/>
                <w:left w:val="none" w:sz="0" w:space="0" w:color="auto"/>
                <w:bottom w:val="none" w:sz="0" w:space="0" w:color="auto"/>
                <w:right w:val="none" w:sz="0" w:space="0" w:color="auto"/>
              </w:divBdr>
              <w:divsChild>
                <w:div w:id="12707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02287">
      <w:bodyDiv w:val="1"/>
      <w:marLeft w:val="0"/>
      <w:marRight w:val="0"/>
      <w:marTop w:val="0"/>
      <w:marBottom w:val="0"/>
      <w:divBdr>
        <w:top w:val="none" w:sz="0" w:space="0" w:color="auto"/>
        <w:left w:val="none" w:sz="0" w:space="0" w:color="auto"/>
        <w:bottom w:val="none" w:sz="0" w:space="0" w:color="auto"/>
        <w:right w:val="none" w:sz="0" w:space="0" w:color="auto"/>
      </w:divBdr>
      <w:divsChild>
        <w:div w:id="642349649">
          <w:marLeft w:val="0"/>
          <w:marRight w:val="0"/>
          <w:marTop w:val="0"/>
          <w:marBottom w:val="0"/>
          <w:divBdr>
            <w:top w:val="none" w:sz="0" w:space="0" w:color="auto"/>
            <w:left w:val="none" w:sz="0" w:space="0" w:color="auto"/>
            <w:bottom w:val="none" w:sz="0" w:space="0" w:color="auto"/>
            <w:right w:val="none" w:sz="0" w:space="0" w:color="auto"/>
          </w:divBdr>
          <w:divsChild>
            <w:div w:id="1085222065">
              <w:marLeft w:val="0"/>
              <w:marRight w:val="0"/>
              <w:marTop w:val="0"/>
              <w:marBottom w:val="0"/>
              <w:divBdr>
                <w:top w:val="none" w:sz="0" w:space="0" w:color="auto"/>
                <w:left w:val="none" w:sz="0" w:space="0" w:color="auto"/>
                <w:bottom w:val="none" w:sz="0" w:space="0" w:color="auto"/>
                <w:right w:val="none" w:sz="0" w:space="0" w:color="auto"/>
              </w:divBdr>
              <w:divsChild>
                <w:div w:id="5518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80196">
      <w:bodyDiv w:val="1"/>
      <w:marLeft w:val="0"/>
      <w:marRight w:val="0"/>
      <w:marTop w:val="0"/>
      <w:marBottom w:val="0"/>
      <w:divBdr>
        <w:top w:val="none" w:sz="0" w:space="0" w:color="auto"/>
        <w:left w:val="none" w:sz="0" w:space="0" w:color="auto"/>
        <w:bottom w:val="none" w:sz="0" w:space="0" w:color="auto"/>
        <w:right w:val="none" w:sz="0" w:space="0" w:color="auto"/>
      </w:divBdr>
      <w:divsChild>
        <w:div w:id="1563173973">
          <w:marLeft w:val="0"/>
          <w:marRight w:val="0"/>
          <w:marTop w:val="0"/>
          <w:marBottom w:val="0"/>
          <w:divBdr>
            <w:top w:val="none" w:sz="0" w:space="0" w:color="auto"/>
            <w:left w:val="none" w:sz="0" w:space="0" w:color="auto"/>
            <w:bottom w:val="none" w:sz="0" w:space="0" w:color="auto"/>
            <w:right w:val="none" w:sz="0" w:space="0" w:color="auto"/>
          </w:divBdr>
          <w:divsChild>
            <w:div w:id="1937210269">
              <w:marLeft w:val="0"/>
              <w:marRight w:val="0"/>
              <w:marTop w:val="0"/>
              <w:marBottom w:val="0"/>
              <w:divBdr>
                <w:top w:val="none" w:sz="0" w:space="0" w:color="auto"/>
                <w:left w:val="none" w:sz="0" w:space="0" w:color="auto"/>
                <w:bottom w:val="none" w:sz="0" w:space="0" w:color="auto"/>
                <w:right w:val="none" w:sz="0" w:space="0" w:color="auto"/>
              </w:divBdr>
              <w:divsChild>
                <w:div w:id="272712158">
                  <w:marLeft w:val="0"/>
                  <w:marRight w:val="0"/>
                  <w:marTop w:val="0"/>
                  <w:marBottom w:val="0"/>
                  <w:divBdr>
                    <w:top w:val="none" w:sz="0" w:space="0" w:color="auto"/>
                    <w:left w:val="none" w:sz="0" w:space="0" w:color="auto"/>
                    <w:bottom w:val="none" w:sz="0" w:space="0" w:color="auto"/>
                    <w:right w:val="none" w:sz="0" w:space="0" w:color="auto"/>
                  </w:divBdr>
                </w:div>
              </w:divsChild>
            </w:div>
            <w:div w:id="1156141691">
              <w:marLeft w:val="0"/>
              <w:marRight w:val="0"/>
              <w:marTop w:val="0"/>
              <w:marBottom w:val="0"/>
              <w:divBdr>
                <w:top w:val="none" w:sz="0" w:space="0" w:color="auto"/>
                <w:left w:val="none" w:sz="0" w:space="0" w:color="auto"/>
                <w:bottom w:val="none" w:sz="0" w:space="0" w:color="auto"/>
                <w:right w:val="none" w:sz="0" w:space="0" w:color="auto"/>
              </w:divBdr>
              <w:divsChild>
                <w:div w:id="1869677790">
                  <w:marLeft w:val="0"/>
                  <w:marRight w:val="0"/>
                  <w:marTop w:val="0"/>
                  <w:marBottom w:val="0"/>
                  <w:divBdr>
                    <w:top w:val="none" w:sz="0" w:space="0" w:color="auto"/>
                    <w:left w:val="none" w:sz="0" w:space="0" w:color="auto"/>
                    <w:bottom w:val="none" w:sz="0" w:space="0" w:color="auto"/>
                    <w:right w:val="none" w:sz="0" w:space="0" w:color="auto"/>
                  </w:divBdr>
                </w:div>
              </w:divsChild>
            </w:div>
            <w:div w:id="1829830748">
              <w:marLeft w:val="0"/>
              <w:marRight w:val="0"/>
              <w:marTop w:val="0"/>
              <w:marBottom w:val="0"/>
              <w:divBdr>
                <w:top w:val="none" w:sz="0" w:space="0" w:color="auto"/>
                <w:left w:val="none" w:sz="0" w:space="0" w:color="auto"/>
                <w:bottom w:val="none" w:sz="0" w:space="0" w:color="auto"/>
                <w:right w:val="none" w:sz="0" w:space="0" w:color="auto"/>
              </w:divBdr>
              <w:divsChild>
                <w:div w:id="18012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92E3-CF73-064B-81FC-198A4890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13767</Words>
  <Characters>78477</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Keriann Backus</dc:creator>
  <cp:keywords/>
  <dc:description/>
  <cp:lastModifiedBy>Maria Palafox</cp:lastModifiedBy>
  <cp:revision>5</cp:revision>
  <dcterms:created xsi:type="dcterms:W3CDTF">2020-05-07T15:44:00Z</dcterms:created>
  <dcterms:modified xsi:type="dcterms:W3CDTF">2020-05-12T18:06:00Z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e574f738-08eb-3ddc-81ab-33d9b5ec2b1e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